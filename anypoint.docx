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EA87D" w14:textId="77777777" w:rsidR="00B67826" w:rsidRDefault="00B67826" w:rsidP="00AB0E44">
      <w:pPr>
        <w:ind w:left="-284"/>
      </w:pPr>
    </w:p>
    <w:p w14:paraId="4172A3C5" w14:textId="77777777" w:rsidR="00AB0E44" w:rsidRDefault="00AB0E44" w:rsidP="00AB0E44">
      <w:pPr>
        <w:ind w:left="-284"/>
      </w:pPr>
    </w:p>
    <w:p w14:paraId="660186AB" w14:textId="77777777" w:rsidR="00EC7984" w:rsidRDefault="00EC7984" w:rsidP="00F64835"/>
    <w:p w14:paraId="6398409C" w14:textId="77777777" w:rsidR="00EC7984" w:rsidRDefault="00EC7984" w:rsidP="00F64835"/>
    <w:p w14:paraId="62F38F7D" w14:textId="77777777" w:rsidR="00EC7984" w:rsidRDefault="00EC7984" w:rsidP="00AB0E44">
      <w:pPr>
        <w:ind w:left="-284"/>
      </w:pPr>
    </w:p>
    <w:p w14:paraId="34D4A10D" w14:textId="77777777" w:rsidR="00EC7984" w:rsidRDefault="00EC7984" w:rsidP="00AB0E44">
      <w:pPr>
        <w:ind w:left="-284"/>
      </w:pPr>
    </w:p>
    <w:p w14:paraId="5C33461D" w14:textId="77777777" w:rsidR="00EC7984" w:rsidRDefault="00EC7984" w:rsidP="00AB0E44">
      <w:pPr>
        <w:ind w:left="-284"/>
      </w:pPr>
    </w:p>
    <w:p w14:paraId="3615B0EF" w14:textId="77777777" w:rsidR="00EC7984" w:rsidRDefault="00EC7984" w:rsidP="00AB0E44">
      <w:pPr>
        <w:ind w:left="-284"/>
      </w:pPr>
    </w:p>
    <w:p w14:paraId="793197F6" w14:textId="77777777" w:rsidR="00EC7984" w:rsidRDefault="00EC7984" w:rsidP="00AB0E44">
      <w:pPr>
        <w:ind w:left="-284"/>
      </w:pPr>
    </w:p>
    <w:p w14:paraId="7E9FC215" w14:textId="77777777" w:rsidR="00EC7984" w:rsidRDefault="00EC7984" w:rsidP="00AB0E44">
      <w:pPr>
        <w:ind w:left="-284"/>
      </w:pPr>
    </w:p>
    <w:p w14:paraId="51E59A70" w14:textId="77777777" w:rsidR="00EC7984" w:rsidRDefault="00EC7984" w:rsidP="00AB0E44">
      <w:pPr>
        <w:ind w:left="-284"/>
      </w:pPr>
    </w:p>
    <w:p w14:paraId="7062896F" w14:textId="77777777" w:rsidR="00EC7984" w:rsidRDefault="00EC7984" w:rsidP="00AB0E44">
      <w:pPr>
        <w:ind w:left="-284"/>
      </w:pPr>
    </w:p>
    <w:p w14:paraId="0F3F63DC" w14:textId="77777777" w:rsidR="00EC7984" w:rsidRDefault="00EC7984" w:rsidP="00AB0E44">
      <w:pPr>
        <w:ind w:left="-284"/>
      </w:pPr>
    </w:p>
    <w:p w14:paraId="0DE69E34" w14:textId="77777777" w:rsidR="00EC7984" w:rsidRPr="00E04566" w:rsidRDefault="00EA1467" w:rsidP="00540622">
      <w:pPr>
        <w:pBdr>
          <w:bottom w:val="single" w:sz="4" w:space="1" w:color="2F5496" w:themeColor="accent1" w:themeShade="BF"/>
        </w:pBdr>
        <w:spacing w:before="120" w:after="120"/>
        <w:jc w:val="right"/>
        <w:rPr>
          <w:rFonts w:ascii="Arial" w:hAnsi="Arial" w:cs="Arial"/>
          <w:b/>
          <w:color w:val="1F4E79" w:themeColor="accent5" w:themeShade="80"/>
          <w:sz w:val="52"/>
          <w:szCs w:val="52"/>
        </w:rPr>
      </w:pPr>
      <w:r>
        <w:rPr>
          <w:rFonts w:ascii="Arial" w:hAnsi="Arial" w:cs="Arial"/>
          <w:b/>
          <w:color w:val="1F4E79" w:themeColor="accent5" w:themeShade="80"/>
          <w:sz w:val="52"/>
          <w:szCs w:val="52"/>
        </w:rPr>
        <w:t>Product/Project Name</w:t>
      </w:r>
    </w:p>
    <w:p w14:paraId="634FFBF8" w14:textId="77777777" w:rsidR="00873343" w:rsidRPr="00540622" w:rsidRDefault="00EA1467" w:rsidP="00540622">
      <w:pPr>
        <w:spacing w:before="120" w:after="120"/>
        <w:ind w:left="-142"/>
        <w:jc w:val="right"/>
        <w:rPr>
          <w:rFonts w:ascii="Arial" w:hAnsi="Arial" w:cs="Arial"/>
          <w:i/>
          <w:color w:val="1F4E79" w:themeColor="accent5" w:themeShade="80"/>
          <w:sz w:val="28"/>
          <w:szCs w:val="28"/>
        </w:rPr>
      </w:pPr>
      <w:r>
        <w:rPr>
          <w:rFonts w:ascii="Arial" w:hAnsi="Arial" w:cs="Arial"/>
          <w:i/>
          <w:color w:val="1F4E79" w:themeColor="accent5" w:themeShade="80"/>
          <w:sz w:val="28"/>
          <w:szCs w:val="28"/>
        </w:rPr>
        <w:t>Document Name</w:t>
      </w:r>
    </w:p>
    <w:p w14:paraId="0E823316" w14:textId="77777777" w:rsidR="00873343" w:rsidRPr="00873343" w:rsidRDefault="00873343" w:rsidP="00873343">
      <w:pPr>
        <w:rPr>
          <w:sz w:val="40"/>
          <w:szCs w:val="40"/>
        </w:rPr>
      </w:pPr>
    </w:p>
    <w:p w14:paraId="33EE8C3D" w14:textId="77777777" w:rsidR="00873343" w:rsidRPr="00873343" w:rsidRDefault="00873343" w:rsidP="00873343">
      <w:pPr>
        <w:rPr>
          <w:sz w:val="40"/>
          <w:szCs w:val="40"/>
        </w:rPr>
      </w:pPr>
    </w:p>
    <w:p w14:paraId="6186D14E" w14:textId="77777777" w:rsidR="00873343" w:rsidRPr="00873343" w:rsidRDefault="00873343" w:rsidP="00873343">
      <w:pPr>
        <w:rPr>
          <w:sz w:val="40"/>
          <w:szCs w:val="40"/>
        </w:rPr>
      </w:pPr>
    </w:p>
    <w:p w14:paraId="0C1892AD" w14:textId="77777777" w:rsidR="00873343" w:rsidRDefault="00873343" w:rsidP="00873343">
      <w:pPr>
        <w:jc w:val="right"/>
        <w:rPr>
          <w:sz w:val="40"/>
          <w:szCs w:val="40"/>
        </w:rPr>
        <w:sectPr w:rsidR="00873343" w:rsidSect="00F20E2B">
          <w:headerReference w:type="default" r:id="rId8"/>
          <w:footerReference w:type="default" r:id="rId9"/>
          <w:headerReference w:type="first" r:id="rId10"/>
          <w:footerReference w:type="first" r:id="rId11"/>
          <w:pgSz w:w="11906" w:h="16838"/>
          <w:pgMar w:top="1440" w:right="1440" w:bottom="1440" w:left="1276" w:header="426" w:footer="157" w:gutter="0"/>
          <w:cols w:space="708"/>
          <w:titlePg/>
          <w:docGrid w:linePitch="360"/>
        </w:sectPr>
      </w:pPr>
    </w:p>
    <w:p w14:paraId="7CCE1F9A" w14:textId="1A69A58B" w:rsidR="00D060B2" w:rsidRDefault="00D060B2" w:rsidP="00D060B2">
      <w:pPr>
        <w:pStyle w:val="BodyText"/>
        <w:spacing w:line="276" w:lineRule="auto"/>
        <w:jc w:val="both"/>
        <w:rPr>
          <w:rFonts w:ascii="Arial" w:hAnsi="Arial" w:cs="Arial"/>
        </w:rPr>
      </w:pPr>
    </w:p>
    <w:p w14:paraId="667E916B" w14:textId="77777777" w:rsidR="00A92A0B" w:rsidRDefault="00A92A0B" w:rsidP="00D060B2">
      <w:pPr>
        <w:tabs>
          <w:tab w:val="left" w:pos="3840"/>
        </w:tabs>
        <w:rPr>
          <w:rFonts w:ascii="Arial" w:hAnsi="Arial" w:cs="Arial"/>
          <w:b/>
          <w:color w:val="A6A6A6" w:themeColor="background1" w:themeShade="A6"/>
          <w:sz w:val="28"/>
          <w:lang w:val="en-US" w:bidi="en-US"/>
        </w:rPr>
      </w:pPr>
    </w:p>
    <w:p w14:paraId="5BF498DE" w14:textId="77777777" w:rsidR="00A92A0B" w:rsidRDefault="00A92A0B" w:rsidP="00D060B2">
      <w:pPr>
        <w:tabs>
          <w:tab w:val="left" w:pos="3840"/>
        </w:tabs>
        <w:rPr>
          <w:rFonts w:ascii="Arial" w:hAnsi="Arial" w:cs="Arial"/>
          <w:b/>
          <w:color w:val="A6A6A6" w:themeColor="background1" w:themeShade="A6"/>
          <w:sz w:val="28"/>
          <w:lang w:val="en-US" w:bidi="en-US"/>
        </w:rPr>
      </w:pPr>
    </w:p>
    <w:p w14:paraId="059A286D" w14:textId="77777777" w:rsidR="00A92A0B" w:rsidRDefault="00A92A0B" w:rsidP="00D060B2">
      <w:pPr>
        <w:tabs>
          <w:tab w:val="left" w:pos="3840"/>
        </w:tabs>
        <w:rPr>
          <w:rFonts w:ascii="Arial" w:hAnsi="Arial" w:cs="Arial"/>
          <w:b/>
          <w:color w:val="A6A6A6" w:themeColor="background1" w:themeShade="A6"/>
          <w:sz w:val="28"/>
          <w:lang w:val="en-US" w:bidi="en-US"/>
        </w:rPr>
      </w:pPr>
    </w:p>
    <w:p w14:paraId="230F61AE" w14:textId="51996A91" w:rsidR="0067296C" w:rsidRDefault="005068B8" w:rsidP="00D060B2">
      <w:pPr>
        <w:tabs>
          <w:tab w:val="left" w:pos="3840"/>
        </w:tabs>
        <w:rPr>
          <w:rFonts w:ascii="Arial" w:hAnsi="Arial" w:cs="Arial"/>
          <w:b/>
          <w:color w:val="A6A6A6" w:themeColor="background1" w:themeShade="A6"/>
          <w:sz w:val="28"/>
          <w:lang w:val="en-US" w:bidi="en-US"/>
        </w:rPr>
      </w:pPr>
      <w:r>
        <w:rPr>
          <w:rFonts w:ascii="Arial" w:hAnsi="Arial" w:cs="Arial"/>
          <w:b/>
          <w:color w:val="A6A6A6" w:themeColor="background1" w:themeShade="A6"/>
          <w:sz w:val="28"/>
          <w:lang w:val="en-US" w:bidi="en-US"/>
        </w:rPr>
        <w:t>Overview</w:t>
      </w:r>
    </w:p>
    <w:p w14:paraId="5B61E5ED" w14:textId="77777777" w:rsidR="008D1AEF" w:rsidRDefault="008D1AEF" w:rsidP="0067296C">
      <w:pPr>
        <w:tabs>
          <w:tab w:val="left" w:pos="3840"/>
        </w:tabs>
        <w:jc w:val="both"/>
        <w:rPr>
          <w:rFonts w:ascii="Arial" w:hAnsi="Arial" w:cs="Arial"/>
          <w:lang w:val="en-US" w:bidi="en-US"/>
        </w:rPr>
      </w:pPr>
    </w:p>
    <w:p w14:paraId="258BDD43" w14:textId="52A88A62" w:rsidR="00BE16A7" w:rsidRDefault="007C60F9" w:rsidP="00BE16A7">
      <w:pPr>
        <w:tabs>
          <w:tab w:val="left" w:pos="3840"/>
        </w:tabs>
        <w:jc w:val="both"/>
        <w:rPr>
          <w:rFonts w:ascii="Arial" w:hAnsi="Arial" w:cs="Arial"/>
          <w:color w:val="595959" w:themeColor="text1" w:themeTint="A6"/>
          <w:lang w:val="en-US" w:bidi="en-US"/>
        </w:rPr>
      </w:pPr>
      <w:r w:rsidRPr="00BE16A7">
        <w:rPr>
          <w:rFonts w:ascii="Arial" w:hAnsi="Arial" w:cs="Arial"/>
          <w:color w:val="595959" w:themeColor="text1" w:themeTint="A6"/>
          <w:lang w:val="en-US" w:bidi="en-US"/>
        </w:rPr>
        <w:t xml:space="preserve">This </w:t>
      </w:r>
      <w:r w:rsidR="00582E3F">
        <w:rPr>
          <w:rFonts w:ascii="Arial" w:hAnsi="Arial" w:cs="Arial"/>
          <w:color w:val="595959" w:themeColor="text1" w:themeTint="A6"/>
          <w:lang w:val="en-US" w:bidi="en-US"/>
        </w:rPr>
        <w:t>document</w:t>
      </w:r>
      <w:r w:rsidRPr="00BE16A7">
        <w:rPr>
          <w:rFonts w:ascii="Arial" w:hAnsi="Arial" w:cs="Arial"/>
          <w:color w:val="595959" w:themeColor="text1" w:themeTint="A6"/>
          <w:lang w:val="en-US" w:bidi="en-US"/>
        </w:rPr>
        <w:t xml:space="preserve"> will let you know about the product</w:t>
      </w:r>
      <w:r w:rsidR="005C2DB2" w:rsidRPr="00BE16A7">
        <w:rPr>
          <w:rFonts w:ascii="Arial" w:hAnsi="Arial" w:cs="Arial"/>
          <w:color w:val="595959" w:themeColor="text1" w:themeTint="A6"/>
          <w:lang w:val="en-US" w:bidi="en-US"/>
        </w:rPr>
        <w:t xml:space="preserve">, </w:t>
      </w:r>
      <w:r w:rsidRPr="00BE16A7">
        <w:rPr>
          <w:rFonts w:ascii="Arial" w:hAnsi="Arial" w:cs="Arial"/>
          <w:color w:val="595959" w:themeColor="text1" w:themeTint="A6"/>
          <w:lang w:val="en-US" w:bidi="en-US"/>
        </w:rPr>
        <w:t>MuleSoft Anypoint Platform and how it changed the scenario</w:t>
      </w:r>
      <w:r w:rsidR="004124A3" w:rsidRPr="00BE16A7">
        <w:rPr>
          <w:rFonts w:ascii="Arial" w:hAnsi="Arial" w:cs="Arial"/>
          <w:color w:val="595959" w:themeColor="text1" w:themeTint="A6"/>
          <w:lang w:val="en-US" w:bidi="en-US"/>
        </w:rPr>
        <w:t xml:space="preserve"> </w:t>
      </w:r>
      <w:r w:rsidR="005C2DB2" w:rsidRPr="00BE16A7">
        <w:rPr>
          <w:rFonts w:ascii="Arial" w:hAnsi="Arial" w:cs="Arial"/>
          <w:color w:val="595959" w:themeColor="text1" w:themeTint="A6"/>
          <w:lang w:val="en-US" w:bidi="en-US"/>
        </w:rPr>
        <w:t xml:space="preserve">from </w:t>
      </w:r>
      <w:r w:rsidR="00EB4561" w:rsidRPr="00BE16A7">
        <w:rPr>
          <w:rFonts w:ascii="Arial" w:hAnsi="Arial" w:cs="Arial"/>
          <w:color w:val="595959" w:themeColor="text1" w:themeTint="A6"/>
          <w:lang w:val="en-US" w:bidi="en-US"/>
        </w:rPr>
        <w:t xml:space="preserve">connecting </w:t>
      </w:r>
      <w:r w:rsidR="005A75B1" w:rsidRPr="00BE16A7">
        <w:rPr>
          <w:rFonts w:ascii="Arial" w:hAnsi="Arial" w:cs="Arial"/>
          <w:color w:val="595959" w:themeColor="text1" w:themeTint="A6"/>
          <w:lang w:val="en-US" w:bidi="en-US"/>
        </w:rPr>
        <w:t xml:space="preserve">point-to-point </w:t>
      </w:r>
      <w:r w:rsidR="005A2CF8" w:rsidRPr="00BE16A7">
        <w:rPr>
          <w:rFonts w:ascii="Arial" w:hAnsi="Arial" w:cs="Arial"/>
          <w:color w:val="595959" w:themeColor="text1" w:themeTint="A6"/>
          <w:lang w:val="en-US" w:bidi="en-US"/>
        </w:rPr>
        <w:t>d</w:t>
      </w:r>
      <w:r w:rsidR="005A75B1" w:rsidRPr="00BE16A7">
        <w:rPr>
          <w:rFonts w:ascii="Arial" w:hAnsi="Arial" w:cs="Arial"/>
          <w:color w:val="595959" w:themeColor="text1" w:themeTint="A6"/>
          <w:lang w:val="en-US" w:bidi="en-US"/>
        </w:rPr>
        <w:t>ata services and applications</w:t>
      </w:r>
      <w:r w:rsidR="005C2DB2" w:rsidRPr="00BE16A7">
        <w:rPr>
          <w:rFonts w:ascii="Arial" w:hAnsi="Arial" w:cs="Arial"/>
          <w:color w:val="595959" w:themeColor="text1" w:themeTint="A6"/>
          <w:lang w:val="en-US" w:bidi="en-US"/>
        </w:rPr>
        <w:t xml:space="preserve"> </w:t>
      </w:r>
      <w:r w:rsidR="004266E5" w:rsidRPr="00BE16A7">
        <w:rPr>
          <w:rFonts w:ascii="Arial" w:hAnsi="Arial" w:cs="Arial"/>
          <w:color w:val="595959" w:themeColor="text1" w:themeTint="A6"/>
          <w:lang w:val="en-US" w:bidi="en-US"/>
        </w:rPr>
        <w:t>to</w:t>
      </w:r>
      <w:r w:rsidR="005A75B1" w:rsidRPr="00BE16A7">
        <w:rPr>
          <w:rFonts w:ascii="Arial" w:hAnsi="Arial" w:cs="Arial"/>
          <w:color w:val="595959" w:themeColor="text1" w:themeTint="A6"/>
          <w:lang w:val="en-US" w:bidi="en-US"/>
        </w:rPr>
        <w:t xml:space="preserve"> simply integrating them </w:t>
      </w:r>
      <w:r w:rsidR="002149B5" w:rsidRPr="00BE16A7">
        <w:rPr>
          <w:rFonts w:ascii="Arial" w:hAnsi="Arial" w:cs="Arial"/>
          <w:color w:val="595959" w:themeColor="text1" w:themeTint="A6"/>
          <w:lang w:val="en-US" w:bidi="en-US"/>
        </w:rPr>
        <w:t>by</w:t>
      </w:r>
      <w:r w:rsidR="005A75B1" w:rsidRPr="00BE16A7">
        <w:rPr>
          <w:rFonts w:ascii="Arial" w:hAnsi="Arial" w:cs="Arial"/>
          <w:color w:val="595959" w:themeColor="text1" w:themeTint="A6"/>
          <w:lang w:val="en-US" w:bidi="en-US"/>
        </w:rPr>
        <w:t xml:space="preserve"> </w:t>
      </w:r>
      <w:r w:rsidR="005C2DB2" w:rsidRPr="00BE16A7">
        <w:rPr>
          <w:rFonts w:ascii="Arial" w:hAnsi="Arial" w:cs="Arial"/>
          <w:color w:val="595959" w:themeColor="text1" w:themeTint="A6"/>
          <w:lang w:val="en-US" w:bidi="en-US"/>
        </w:rPr>
        <w:t>light weight integrated service bus with its integration framework provided by MuleSoft.</w:t>
      </w:r>
      <w:r w:rsidR="005068B8" w:rsidRPr="00BE16A7">
        <w:rPr>
          <w:rFonts w:ascii="Arial" w:hAnsi="Arial" w:cs="Arial"/>
          <w:color w:val="595959" w:themeColor="text1" w:themeTint="A6"/>
          <w:lang w:val="en-US" w:bidi="en-US"/>
        </w:rPr>
        <w:t xml:space="preserve"> You will get to know how Anypoint Platform helps the developer to Design, Build</w:t>
      </w:r>
      <w:r w:rsidR="004266E5" w:rsidRPr="00BE16A7">
        <w:rPr>
          <w:rFonts w:ascii="Arial" w:hAnsi="Arial" w:cs="Arial"/>
          <w:color w:val="595959" w:themeColor="text1" w:themeTint="A6"/>
          <w:lang w:val="en-US" w:bidi="en-US"/>
        </w:rPr>
        <w:t>,</w:t>
      </w:r>
      <w:r w:rsidR="00927747" w:rsidRPr="00BE16A7">
        <w:rPr>
          <w:rFonts w:ascii="Arial" w:hAnsi="Arial" w:cs="Arial"/>
          <w:color w:val="595959" w:themeColor="text1" w:themeTint="A6"/>
          <w:lang w:val="en-US" w:bidi="en-US"/>
        </w:rPr>
        <w:t xml:space="preserve"> Deploy,</w:t>
      </w:r>
      <w:r w:rsidR="005068B8" w:rsidRPr="00BE16A7">
        <w:rPr>
          <w:rFonts w:ascii="Arial" w:hAnsi="Arial" w:cs="Arial"/>
          <w:color w:val="595959" w:themeColor="text1" w:themeTint="A6"/>
          <w:lang w:val="en-US" w:bidi="en-US"/>
        </w:rPr>
        <w:t xml:space="preserve"> Manage API’s</w:t>
      </w:r>
      <w:r w:rsidR="002149B5" w:rsidRPr="00BE16A7">
        <w:rPr>
          <w:rFonts w:ascii="Arial" w:hAnsi="Arial" w:cs="Arial"/>
          <w:color w:val="595959" w:themeColor="text1" w:themeTint="A6"/>
          <w:lang w:val="en-US" w:bidi="en-US"/>
        </w:rPr>
        <w:t xml:space="preserve"> </w:t>
      </w:r>
      <w:r w:rsidR="000B0FCD" w:rsidRPr="00BE16A7">
        <w:rPr>
          <w:rFonts w:ascii="Arial" w:hAnsi="Arial" w:cs="Arial"/>
          <w:color w:val="595959" w:themeColor="text1" w:themeTint="A6"/>
          <w:lang w:val="en-US" w:bidi="en-US"/>
        </w:rPr>
        <w:t xml:space="preserve">and to connect applications </w:t>
      </w:r>
      <w:r w:rsidR="005068B8" w:rsidRPr="00BE16A7">
        <w:rPr>
          <w:rFonts w:ascii="Arial" w:hAnsi="Arial" w:cs="Arial"/>
          <w:color w:val="595959" w:themeColor="text1" w:themeTint="A6"/>
          <w:lang w:val="en-US" w:bidi="en-US"/>
        </w:rPr>
        <w:t>easil</w:t>
      </w:r>
      <w:r w:rsidR="004266E5" w:rsidRPr="00BE16A7">
        <w:rPr>
          <w:rFonts w:ascii="Arial" w:hAnsi="Arial" w:cs="Arial"/>
          <w:color w:val="595959" w:themeColor="text1" w:themeTint="A6"/>
          <w:lang w:val="en-US" w:bidi="en-US"/>
        </w:rPr>
        <w:t>y</w:t>
      </w:r>
      <w:r w:rsidR="002149B5" w:rsidRPr="00BE16A7">
        <w:rPr>
          <w:rFonts w:ascii="Arial" w:hAnsi="Arial" w:cs="Arial"/>
          <w:color w:val="595959" w:themeColor="text1" w:themeTint="A6"/>
          <w:lang w:val="en-US" w:bidi="en-US"/>
        </w:rPr>
        <w:t>,</w:t>
      </w:r>
      <w:r w:rsidR="005068B8" w:rsidRPr="00BE16A7">
        <w:rPr>
          <w:rFonts w:ascii="Arial" w:hAnsi="Arial" w:cs="Arial"/>
          <w:color w:val="595959" w:themeColor="text1" w:themeTint="A6"/>
          <w:lang w:val="en-US" w:bidi="en-US"/>
        </w:rPr>
        <w:t xml:space="preserve"> enabling data exchange.</w:t>
      </w:r>
      <w:r w:rsidR="004124A3" w:rsidRPr="00BE16A7">
        <w:rPr>
          <w:rFonts w:ascii="Arial" w:hAnsi="Arial" w:cs="Arial"/>
          <w:color w:val="595959" w:themeColor="text1" w:themeTint="A6"/>
          <w:lang w:val="en-US" w:bidi="en-US"/>
        </w:rPr>
        <w:t xml:space="preserve"> </w:t>
      </w:r>
      <w:r w:rsidR="00582E3F">
        <w:rPr>
          <w:rFonts w:ascii="Arial" w:hAnsi="Arial" w:cs="Arial"/>
          <w:color w:val="595959" w:themeColor="text1" w:themeTint="A6"/>
          <w:lang w:val="en-US" w:bidi="en-US"/>
        </w:rPr>
        <w:t>It solves</w:t>
      </w:r>
      <w:r w:rsidR="004124A3" w:rsidRPr="00BE16A7">
        <w:rPr>
          <w:rFonts w:ascii="Arial" w:hAnsi="Arial" w:cs="Arial"/>
          <w:color w:val="595959" w:themeColor="text1" w:themeTint="A6"/>
          <w:lang w:val="en-US" w:bidi="en-US"/>
        </w:rPr>
        <w:t xml:space="preserve"> most challenging connectivity problems across SOA, SaaS and API’s </w:t>
      </w:r>
      <w:r w:rsidR="00E96A5A" w:rsidRPr="00BE16A7">
        <w:rPr>
          <w:rFonts w:ascii="Arial" w:hAnsi="Arial" w:cs="Arial"/>
          <w:color w:val="595959" w:themeColor="text1" w:themeTint="A6"/>
          <w:lang w:val="en-US" w:bidi="en-US"/>
        </w:rPr>
        <w:t>and allows enterprises to deliver</w:t>
      </w:r>
      <w:r w:rsidR="00917DD5" w:rsidRPr="00BE16A7">
        <w:rPr>
          <w:rFonts w:ascii="Arial" w:hAnsi="Arial" w:cs="Arial"/>
          <w:color w:val="595959" w:themeColor="text1" w:themeTint="A6"/>
          <w:lang w:val="en-US" w:bidi="en-US"/>
        </w:rPr>
        <w:t xml:space="preserve"> and build their application network.</w:t>
      </w:r>
      <w:r w:rsidR="003D68E9" w:rsidRPr="00BE16A7">
        <w:rPr>
          <w:rFonts w:ascii="Arial" w:hAnsi="Arial" w:cs="Arial"/>
          <w:color w:val="595959" w:themeColor="text1" w:themeTint="A6"/>
          <w:lang w:val="en-US" w:bidi="en-US"/>
        </w:rPr>
        <w:t xml:space="preserve"> This paper is all about getting started with API development cycle to API implementation which led connectivity with Anypoint Platform.</w:t>
      </w:r>
      <w:r w:rsidR="00BE16A7" w:rsidRPr="00BE16A7">
        <w:rPr>
          <w:rFonts w:ascii="Arial" w:hAnsi="Arial" w:cs="Arial"/>
          <w:color w:val="595959" w:themeColor="text1" w:themeTint="A6"/>
          <w:lang w:val="en-US" w:bidi="en-US"/>
        </w:rPr>
        <w:t xml:space="preserve"> Here, we discuss the component of Anypoint Platform which it relays on and they are</w:t>
      </w:r>
      <w:r w:rsidR="00A92A0B">
        <w:rPr>
          <w:rFonts w:ascii="Arial" w:hAnsi="Arial" w:cs="Arial"/>
          <w:color w:val="595959" w:themeColor="text1" w:themeTint="A6"/>
          <w:lang w:val="en-US" w:bidi="en-US"/>
        </w:rPr>
        <w:t>:</w:t>
      </w:r>
    </w:p>
    <w:p w14:paraId="49642633" w14:textId="221A4207" w:rsidR="00582E3F" w:rsidRDefault="00BE16A7" w:rsidP="00FB25DA">
      <w:pPr>
        <w:pStyle w:val="ListParagraph"/>
        <w:numPr>
          <w:ilvl w:val="0"/>
          <w:numId w:val="32"/>
        </w:numPr>
        <w:tabs>
          <w:tab w:val="left" w:pos="3840"/>
        </w:tabs>
        <w:jc w:val="both"/>
        <w:rPr>
          <w:rFonts w:ascii="Arial" w:hAnsi="Arial" w:cs="Arial"/>
          <w:color w:val="595959" w:themeColor="text1" w:themeTint="A6"/>
          <w:lang w:val="en-US" w:bidi="en-US"/>
        </w:rPr>
      </w:pPr>
      <w:r w:rsidRPr="00582E3F">
        <w:rPr>
          <w:rFonts w:ascii="Arial" w:hAnsi="Arial" w:cs="Arial"/>
          <w:color w:val="595959" w:themeColor="text1" w:themeTint="A6"/>
          <w:lang w:val="en-US" w:bidi="en-US"/>
        </w:rPr>
        <w:t>Anypoint Design Center</w:t>
      </w:r>
    </w:p>
    <w:p w14:paraId="7E8C4991" w14:textId="6463D5AA" w:rsidR="00BE16A7" w:rsidRPr="00582E3F" w:rsidRDefault="00BE16A7" w:rsidP="00FB25DA">
      <w:pPr>
        <w:pStyle w:val="ListParagraph"/>
        <w:numPr>
          <w:ilvl w:val="0"/>
          <w:numId w:val="32"/>
        </w:numPr>
        <w:tabs>
          <w:tab w:val="left" w:pos="3840"/>
        </w:tabs>
        <w:jc w:val="both"/>
        <w:rPr>
          <w:rFonts w:ascii="Arial" w:hAnsi="Arial" w:cs="Arial"/>
          <w:color w:val="595959" w:themeColor="text1" w:themeTint="A6"/>
          <w:lang w:val="en-US" w:bidi="en-US"/>
        </w:rPr>
      </w:pPr>
      <w:r w:rsidRPr="00582E3F">
        <w:rPr>
          <w:rFonts w:ascii="Arial" w:hAnsi="Arial" w:cs="Arial"/>
          <w:color w:val="595959" w:themeColor="text1" w:themeTint="A6"/>
          <w:lang w:val="en-US" w:bidi="en-US"/>
        </w:rPr>
        <w:t xml:space="preserve">Anypoint Management Center </w:t>
      </w:r>
    </w:p>
    <w:p w14:paraId="0424A479" w14:textId="6508D3C4" w:rsidR="00BE16A7" w:rsidRDefault="00BE16A7" w:rsidP="00BE16A7">
      <w:pPr>
        <w:pStyle w:val="ListParagraph"/>
        <w:numPr>
          <w:ilvl w:val="0"/>
          <w:numId w:val="32"/>
        </w:numPr>
        <w:tabs>
          <w:tab w:val="left" w:pos="3840"/>
        </w:tabs>
        <w:jc w:val="both"/>
        <w:rPr>
          <w:rFonts w:ascii="Arial" w:hAnsi="Arial" w:cs="Arial"/>
          <w:color w:val="595959" w:themeColor="text1" w:themeTint="A6"/>
          <w:lang w:val="en-US" w:bidi="en-US"/>
        </w:rPr>
      </w:pPr>
      <w:r w:rsidRPr="00BE16A7">
        <w:rPr>
          <w:rFonts w:ascii="Arial" w:hAnsi="Arial" w:cs="Arial"/>
          <w:color w:val="595959" w:themeColor="text1" w:themeTint="A6"/>
          <w:lang w:val="en-US" w:bidi="en-US"/>
        </w:rPr>
        <w:t xml:space="preserve">Anypoint Exchange </w:t>
      </w:r>
    </w:p>
    <w:p w14:paraId="2FF61975" w14:textId="1EB0ED75" w:rsidR="00BE16A7" w:rsidRDefault="00BE16A7" w:rsidP="00BE16A7">
      <w:pPr>
        <w:pStyle w:val="ListParagraph"/>
        <w:numPr>
          <w:ilvl w:val="0"/>
          <w:numId w:val="32"/>
        </w:numPr>
        <w:tabs>
          <w:tab w:val="left" w:pos="3840"/>
        </w:tabs>
        <w:jc w:val="both"/>
        <w:rPr>
          <w:rFonts w:ascii="Arial" w:hAnsi="Arial" w:cs="Arial"/>
          <w:color w:val="595959" w:themeColor="text1" w:themeTint="A6"/>
          <w:lang w:val="en-US" w:bidi="en-US"/>
        </w:rPr>
      </w:pPr>
      <w:r w:rsidRPr="00BE16A7">
        <w:rPr>
          <w:rFonts w:ascii="Arial" w:hAnsi="Arial" w:cs="Arial"/>
          <w:color w:val="595959" w:themeColor="text1" w:themeTint="A6"/>
          <w:lang w:val="en-US" w:bidi="en-US"/>
        </w:rPr>
        <w:t xml:space="preserve">Mule Runtime Engine </w:t>
      </w:r>
    </w:p>
    <w:p w14:paraId="77165FDF" w14:textId="04926086" w:rsidR="00BE16A7" w:rsidRDefault="00BE16A7" w:rsidP="00BE16A7">
      <w:pPr>
        <w:pStyle w:val="ListParagraph"/>
        <w:numPr>
          <w:ilvl w:val="0"/>
          <w:numId w:val="32"/>
        </w:numPr>
        <w:tabs>
          <w:tab w:val="left" w:pos="3840"/>
        </w:tabs>
        <w:jc w:val="both"/>
        <w:rPr>
          <w:rFonts w:ascii="Arial" w:hAnsi="Arial" w:cs="Arial"/>
          <w:color w:val="595959" w:themeColor="text1" w:themeTint="A6"/>
          <w:lang w:val="en-US" w:bidi="en-US"/>
        </w:rPr>
      </w:pPr>
      <w:r w:rsidRPr="00BE16A7">
        <w:rPr>
          <w:rFonts w:ascii="Arial" w:hAnsi="Arial" w:cs="Arial"/>
          <w:color w:val="595959" w:themeColor="text1" w:themeTint="A6"/>
          <w:lang w:val="en-US" w:bidi="en-US"/>
        </w:rPr>
        <w:t xml:space="preserve">Anypoint Connectors </w:t>
      </w:r>
    </w:p>
    <w:p w14:paraId="42A77B40" w14:textId="329D0493" w:rsidR="00BE16A7" w:rsidRDefault="00E35876" w:rsidP="00BE16A7">
      <w:pPr>
        <w:pStyle w:val="ListParagraph"/>
        <w:numPr>
          <w:ilvl w:val="0"/>
          <w:numId w:val="32"/>
        </w:numPr>
        <w:tabs>
          <w:tab w:val="left" w:pos="3840"/>
        </w:tabs>
        <w:jc w:val="both"/>
        <w:rPr>
          <w:rFonts w:ascii="Arial" w:hAnsi="Arial" w:cs="Arial"/>
          <w:color w:val="595959" w:themeColor="text1" w:themeTint="A6"/>
          <w:lang w:val="en-US" w:bidi="en-US"/>
        </w:rPr>
      </w:pPr>
      <w:r>
        <w:rPr>
          <w:rFonts w:ascii="Arial" w:hAnsi="Arial" w:cs="Arial"/>
          <w:color w:val="595959" w:themeColor="text1" w:themeTint="A6"/>
          <w:lang w:val="en-US" w:bidi="en-US"/>
        </w:rPr>
        <w:t xml:space="preserve"> </w:t>
      </w:r>
      <w:r w:rsidR="00BE16A7" w:rsidRPr="00BE16A7">
        <w:rPr>
          <w:rFonts w:ascii="Arial" w:hAnsi="Arial" w:cs="Arial"/>
          <w:color w:val="595959" w:themeColor="text1" w:themeTint="A6"/>
          <w:lang w:val="en-US" w:bidi="en-US"/>
        </w:rPr>
        <w:t xml:space="preserve">Runtime Services </w:t>
      </w:r>
    </w:p>
    <w:p w14:paraId="54D8DDA7" w14:textId="38016E9D" w:rsidR="00A92A0B" w:rsidRDefault="00BE16A7" w:rsidP="00D060B2">
      <w:pPr>
        <w:pStyle w:val="ListParagraph"/>
        <w:numPr>
          <w:ilvl w:val="0"/>
          <w:numId w:val="32"/>
        </w:numPr>
        <w:tabs>
          <w:tab w:val="left" w:pos="3840"/>
        </w:tabs>
        <w:jc w:val="both"/>
        <w:rPr>
          <w:rFonts w:ascii="Arial" w:hAnsi="Arial" w:cs="Arial"/>
          <w:color w:val="595959" w:themeColor="text1" w:themeTint="A6"/>
          <w:lang w:val="en-US" w:bidi="en-US"/>
        </w:rPr>
      </w:pPr>
      <w:r w:rsidRPr="00BE16A7">
        <w:rPr>
          <w:rFonts w:ascii="Arial" w:hAnsi="Arial" w:cs="Arial"/>
          <w:color w:val="595959" w:themeColor="text1" w:themeTint="A6"/>
          <w:lang w:val="en-US" w:bidi="en-US"/>
        </w:rPr>
        <w:t xml:space="preserve">Hybrid Cloud </w:t>
      </w:r>
    </w:p>
    <w:p w14:paraId="02E84D24" w14:textId="09ECBE9D" w:rsidR="00A92A0B" w:rsidRPr="00A92A0B" w:rsidRDefault="00AA1D8B" w:rsidP="00A92A0B">
      <w:pPr>
        <w:tabs>
          <w:tab w:val="left" w:pos="3840"/>
        </w:tabs>
        <w:jc w:val="both"/>
        <w:rPr>
          <w:rFonts w:ascii="Arial" w:hAnsi="Arial" w:cs="Arial"/>
          <w:color w:val="595959" w:themeColor="text1" w:themeTint="A6"/>
          <w:lang w:val="en-US" w:bidi="en-US"/>
        </w:rPr>
      </w:pPr>
      <w:r>
        <w:rPr>
          <w:rFonts w:ascii="Arial" w:hAnsi="Arial" w:cs="Arial"/>
          <w:color w:val="595959" w:themeColor="text1" w:themeTint="A6"/>
          <w:lang w:val="en-US" w:bidi="en-US"/>
        </w:rPr>
        <w:t>Further, t</w:t>
      </w:r>
      <w:r w:rsidR="00016BE6">
        <w:rPr>
          <w:rFonts w:ascii="Arial" w:hAnsi="Arial" w:cs="Arial"/>
          <w:color w:val="595959" w:themeColor="text1" w:themeTint="A6"/>
          <w:lang w:val="en-US" w:bidi="en-US"/>
        </w:rPr>
        <w:t>he above component will describe how well Anypoint Platform</w:t>
      </w:r>
      <w:r>
        <w:rPr>
          <w:rFonts w:ascii="Arial" w:hAnsi="Arial" w:cs="Arial"/>
          <w:color w:val="595959" w:themeColor="text1" w:themeTint="A6"/>
          <w:lang w:val="en-US" w:bidi="en-US"/>
        </w:rPr>
        <w:t xml:space="preserve"> is</w:t>
      </w:r>
      <w:r w:rsidR="00016BE6">
        <w:rPr>
          <w:rFonts w:ascii="Arial" w:hAnsi="Arial" w:cs="Arial"/>
          <w:color w:val="595959" w:themeColor="text1" w:themeTint="A6"/>
          <w:lang w:val="en-US" w:bidi="en-US"/>
        </w:rPr>
        <w:t xml:space="preserve"> enabl</w:t>
      </w:r>
      <w:r>
        <w:rPr>
          <w:rFonts w:ascii="Arial" w:hAnsi="Arial" w:cs="Arial"/>
          <w:color w:val="595959" w:themeColor="text1" w:themeTint="A6"/>
          <w:lang w:val="en-US" w:bidi="en-US"/>
        </w:rPr>
        <w:t>ing</w:t>
      </w:r>
      <w:r w:rsidR="00016BE6">
        <w:rPr>
          <w:rFonts w:ascii="Arial" w:hAnsi="Arial" w:cs="Arial"/>
          <w:color w:val="595959" w:themeColor="text1" w:themeTint="A6"/>
          <w:lang w:val="en-US" w:bidi="en-US"/>
        </w:rPr>
        <w:t xml:space="preserve"> an </w:t>
      </w:r>
      <w:r>
        <w:rPr>
          <w:rFonts w:ascii="Arial" w:hAnsi="Arial" w:cs="Arial"/>
          <w:color w:val="595959" w:themeColor="text1" w:themeTint="A6"/>
          <w:lang w:val="en-US" w:bidi="en-US"/>
        </w:rPr>
        <w:t>Application Network. As well,</w:t>
      </w:r>
      <w:r w:rsidR="00A92A0B">
        <w:rPr>
          <w:rFonts w:ascii="Arial" w:hAnsi="Arial" w:cs="Arial"/>
          <w:color w:val="595959" w:themeColor="text1" w:themeTint="A6"/>
          <w:lang w:val="en-US" w:bidi="en-US"/>
        </w:rPr>
        <w:t xml:space="preserve"> </w:t>
      </w:r>
      <w:r w:rsidR="00E36D18">
        <w:rPr>
          <w:rFonts w:ascii="Arial" w:hAnsi="Arial" w:cs="Arial"/>
          <w:color w:val="595959" w:themeColor="text1" w:themeTint="A6"/>
          <w:lang w:val="en-US" w:bidi="en-US"/>
        </w:rPr>
        <w:t>you</w:t>
      </w:r>
      <w:r w:rsidR="00A92A0B">
        <w:rPr>
          <w:rFonts w:ascii="Arial" w:hAnsi="Arial" w:cs="Arial"/>
          <w:color w:val="595959" w:themeColor="text1" w:themeTint="A6"/>
          <w:lang w:val="en-US" w:bidi="en-US"/>
        </w:rPr>
        <w:t xml:space="preserve"> will get into the working </w:t>
      </w:r>
      <w:r w:rsidR="00E36D18">
        <w:rPr>
          <w:rFonts w:ascii="Arial" w:hAnsi="Arial" w:cs="Arial"/>
          <w:color w:val="595959" w:themeColor="text1" w:themeTint="A6"/>
          <w:lang w:val="en-US" w:bidi="en-US"/>
        </w:rPr>
        <w:t>process</w:t>
      </w:r>
      <w:r w:rsidR="00A92A0B">
        <w:rPr>
          <w:rFonts w:ascii="Arial" w:hAnsi="Arial" w:cs="Arial"/>
          <w:color w:val="595959" w:themeColor="text1" w:themeTint="A6"/>
          <w:lang w:val="en-US" w:bidi="en-US"/>
        </w:rPr>
        <w:t xml:space="preserve"> of Anypoint Platform</w:t>
      </w:r>
      <w:r w:rsidR="00E36D18">
        <w:rPr>
          <w:rFonts w:ascii="Arial" w:hAnsi="Arial" w:cs="Arial"/>
          <w:color w:val="595959" w:themeColor="text1" w:themeTint="A6"/>
          <w:lang w:val="en-US" w:bidi="en-US"/>
        </w:rPr>
        <w:t>. How it connects and get integrated with different Applications and API’s.</w:t>
      </w:r>
    </w:p>
    <w:p w14:paraId="6CCEA44A" w14:textId="105A5935" w:rsidR="0067296C" w:rsidRDefault="0067296C" w:rsidP="00D060B2">
      <w:pPr>
        <w:tabs>
          <w:tab w:val="left" w:pos="3840"/>
        </w:tabs>
        <w:rPr>
          <w:rFonts w:ascii="Arial" w:hAnsi="Arial" w:cs="Arial"/>
          <w:b/>
          <w:color w:val="A6A6A6" w:themeColor="background1" w:themeShade="A6"/>
          <w:sz w:val="28"/>
          <w:lang w:val="en-US" w:bidi="en-US"/>
        </w:rPr>
      </w:pPr>
    </w:p>
    <w:p w14:paraId="5F0622BE" w14:textId="77777777" w:rsidR="0067296C" w:rsidRDefault="0067296C" w:rsidP="00D060B2">
      <w:pPr>
        <w:tabs>
          <w:tab w:val="left" w:pos="3840"/>
        </w:tabs>
        <w:rPr>
          <w:rFonts w:ascii="Arial" w:hAnsi="Arial" w:cs="Arial"/>
          <w:b/>
          <w:color w:val="A6A6A6" w:themeColor="background1" w:themeShade="A6"/>
          <w:sz w:val="28"/>
          <w:lang w:val="en-US" w:bidi="en-US"/>
        </w:rPr>
      </w:pPr>
    </w:p>
    <w:p w14:paraId="1C7E0981" w14:textId="77777777" w:rsidR="0067296C" w:rsidRDefault="0067296C" w:rsidP="00D060B2">
      <w:pPr>
        <w:tabs>
          <w:tab w:val="left" w:pos="3840"/>
        </w:tabs>
        <w:rPr>
          <w:rFonts w:ascii="Arial" w:hAnsi="Arial" w:cs="Arial"/>
          <w:b/>
          <w:color w:val="A6A6A6" w:themeColor="background1" w:themeShade="A6"/>
          <w:sz w:val="28"/>
          <w:lang w:val="en-US" w:bidi="en-US"/>
        </w:rPr>
      </w:pPr>
    </w:p>
    <w:p w14:paraId="593937C5" w14:textId="77777777" w:rsidR="0067296C" w:rsidRDefault="0067296C" w:rsidP="00D060B2">
      <w:pPr>
        <w:tabs>
          <w:tab w:val="left" w:pos="3840"/>
        </w:tabs>
        <w:rPr>
          <w:rFonts w:ascii="Arial" w:hAnsi="Arial" w:cs="Arial"/>
          <w:b/>
          <w:color w:val="A6A6A6" w:themeColor="background1" w:themeShade="A6"/>
          <w:sz w:val="28"/>
          <w:lang w:val="en-US" w:bidi="en-US"/>
        </w:rPr>
      </w:pPr>
    </w:p>
    <w:p w14:paraId="177E40D4" w14:textId="77777777" w:rsidR="0067296C" w:rsidRDefault="0067296C" w:rsidP="00D060B2">
      <w:pPr>
        <w:tabs>
          <w:tab w:val="left" w:pos="3840"/>
        </w:tabs>
        <w:rPr>
          <w:rFonts w:ascii="Arial" w:hAnsi="Arial" w:cs="Arial"/>
          <w:b/>
          <w:color w:val="A6A6A6" w:themeColor="background1" w:themeShade="A6"/>
          <w:sz w:val="28"/>
          <w:lang w:val="en-US" w:bidi="en-US"/>
        </w:rPr>
      </w:pPr>
    </w:p>
    <w:p w14:paraId="7C1B7B13" w14:textId="77777777" w:rsidR="0067296C" w:rsidRDefault="0067296C" w:rsidP="00D060B2">
      <w:pPr>
        <w:tabs>
          <w:tab w:val="left" w:pos="3840"/>
        </w:tabs>
        <w:rPr>
          <w:rFonts w:ascii="Arial" w:hAnsi="Arial" w:cs="Arial"/>
          <w:b/>
          <w:color w:val="A6A6A6" w:themeColor="background1" w:themeShade="A6"/>
          <w:sz w:val="28"/>
          <w:lang w:val="en-US" w:bidi="en-US"/>
        </w:rPr>
      </w:pPr>
    </w:p>
    <w:p w14:paraId="48491E21" w14:textId="77777777" w:rsidR="0067296C" w:rsidRDefault="0067296C" w:rsidP="00D060B2">
      <w:pPr>
        <w:tabs>
          <w:tab w:val="left" w:pos="3840"/>
        </w:tabs>
        <w:rPr>
          <w:rFonts w:ascii="Arial" w:hAnsi="Arial" w:cs="Arial"/>
          <w:b/>
          <w:color w:val="A6A6A6" w:themeColor="background1" w:themeShade="A6"/>
          <w:sz w:val="28"/>
          <w:lang w:val="en-US" w:bidi="en-US"/>
        </w:rPr>
      </w:pPr>
    </w:p>
    <w:p w14:paraId="30E9DF7E" w14:textId="77777777" w:rsidR="0067296C" w:rsidRDefault="0067296C" w:rsidP="00D060B2">
      <w:pPr>
        <w:tabs>
          <w:tab w:val="left" w:pos="3840"/>
        </w:tabs>
        <w:rPr>
          <w:rFonts w:ascii="Arial" w:hAnsi="Arial" w:cs="Arial"/>
          <w:b/>
          <w:color w:val="A6A6A6" w:themeColor="background1" w:themeShade="A6"/>
          <w:sz w:val="28"/>
          <w:lang w:val="en-US" w:bidi="en-US"/>
        </w:rPr>
      </w:pPr>
    </w:p>
    <w:p w14:paraId="1E2BF926" w14:textId="77777777" w:rsidR="0067296C" w:rsidRDefault="0067296C" w:rsidP="00D060B2">
      <w:pPr>
        <w:tabs>
          <w:tab w:val="left" w:pos="3840"/>
        </w:tabs>
        <w:rPr>
          <w:rFonts w:ascii="Arial" w:hAnsi="Arial" w:cs="Arial"/>
          <w:b/>
          <w:color w:val="A6A6A6" w:themeColor="background1" w:themeShade="A6"/>
          <w:sz w:val="28"/>
          <w:lang w:val="en-US" w:bidi="en-US"/>
        </w:rPr>
      </w:pPr>
    </w:p>
    <w:p w14:paraId="1C3F1563" w14:textId="77777777" w:rsidR="0067296C" w:rsidRDefault="0067296C" w:rsidP="00D060B2">
      <w:pPr>
        <w:tabs>
          <w:tab w:val="left" w:pos="3840"/>
        </w:tabs>
        <w:rPr>
          <w:rFonts w:ascii="Arial" w:hAnsi="Arial" w:cs="Arial"/>
          <w:b/>
          <w:color w:val="A6A6A6" w:themeColor="background1" w:themeShade="A6"/>
          <w:sz w:val="28"/>
          <w:lang w:val="en-US" w:bidi="en-US"/>
        </w:rPr>
      </w:pPr>
    </w:p>
    <w:p w14:paraId="796DF553" w14:textId="77777777" w:rsidR="0067296C" w:rsidRDefault="0067296C" w:rsidP="00D060B2">
      <w:pPr>
        <w:tabs>
          <w:tab w:val="left" w:pos="3840"/>
        </w:tabs>
        <w:rPr>
          <w:rFonts w:ascii="Arial" w:hAnsi="Arial" w:cs="Arial"/>
          <w:b/>
          <w:color w:val="A6A6A6" w:themeColor="background1" w:themeShade="A6"/>
          <w:sz w:val="28"/>
          <w:lang w:val="en-US" w:bidi="en-US"/>
        </w:rPr>
      </w:pPr>
    </w:p>
    <w:p w14:paraId="1725390F" w14:textId="77777777" w:rsidR="0067296C" w:rsidRDefault="0067296C" w:rsidP="00D060B2">
      <w:pPr>
        <w:tabs>
          <w:tab w:val="left" w:pos="3840"/>
        </w:tabs>
        <w:rPr>
          <w:rFonts w:ascii="Arial" w:hAnsi="Arial" w:cs="Arial"/>
          <w:b/>
          <w:color w:val="A6A6A6" w:themeColor="background1" w:themeShade="A6"/>
          <w:sz w:val="28"/>
          <w:lang w:val="en-US" w:bidi="en-US"/>
        </w:rPr>
      </w:pPr>
    </w:p>
    <w:p w14:paraId="62008E40" w14:textId="5FE7101B" w:rsidR="00D060B2" w:rsidRDefault="00D060B2" w:rsidP="00D060B2">
      <w:pPr>
        <w:tabs>
          <w:tab w:val="left" w:pos="3840"/>
        </w:tabs>
        <w:rPr>
          <w:rFonts w:ascii="Arial" w:hAnsi="Arial" w:cs="Arial"/>
          <w:b/>
          <w:color w:val="A6A6A6" w:themeColor="background1" w:themeShade="A6"/>
          <w:sz w:val="28"/>
          <w:lang w:val="en-US" w:bidi="en-US"/>
        </w:rPr>
      </w:pPr>
      <w:r w:rsidRPr="00D060B2">
        <w:rPr>
          <w:rFonts w:ascii="Arial" w:hAnsi="Arial" w:cs="Arial"/>
          <w:b/>
          <w:color w:val="A6A6A6" w:themeColor="background1" w:themeShade="A6"/>
          <w:sz w:val="28"/>
          <w:lang w:val="en-US" w:bidi="en-US"/>
        </w:rPr>
        <w:t>Anypoint</w:t>
      </w:r>
      <w:r w:rsidR="00DE6CE9">
        <w:rPr>
          <w:rFonts w:ascii="Arial" w:hAnsi="Arial" w:cs="Arial"/>
          <w:b/>
          <w:color w:val="A6A6A6" w:themeColor="background1" w:themeShade="A6"/>
          <w:sz w:val="28"/>
          <w:lang w:val="en-US" w:bidi="en-US"/>
        </w:rPr>
        <w:t xml:space="preserve"> Platform</w:t>
      </w:r>
      <w:r>
        <w:rPr>
          <w:b/>
          <w:sz w:val="24"/>
          <w:lang w:val="en-US" w:bidi="en-US"/>
        </w:rPr>
        <w:t xml:space="preserve"> </w:t>
      </w:r>
      <w:r w:rsidRPr="00D060B2">
        <w:rPr>
          <w:rFonts w:ascii="Arial" w:hAnsi="Arial" w:cs="Arial"/>
          <w:b/>
          <w:color w:val="A6A6A6" w:themeColor="background1" w:themeShade="A6"/>
          <w:sz w:val="28"/>
          <w:lang w:val="en-US" w:bidi="en-US"/>
        </w:rPr>
        <w:t>Introduction</w:t>
      </w:r>
    </w:p>
    <w:p w14:paraId="1B565511" w14:textId="5CB1F0C8" w:rsidR="00CB6019" w:rsidRPr="00541BF2" w:rsidRDefault="00D060B2" w:rsidP="00D060B2">
      <w:pPr>
        <w:tabs>
          <w:tab w:val="left" w:pos="3840"/>
        </w:tabs>
        <w:jc w:val="both"/>
        <w:rPr>
          <w:rFonts w:ascii="Arial" w:hAnsi="Arial" w:cs="Arial"/>
          <w:lang w:val="en-US" w:bidi="en-US"/>
        </w:rPr>
      </w:pPr>
      <w:r w:rsidRPr="00541BF2">
        <w:rPr>
          <w:rFonts w:ascii="Arial" w:hAnsi="Arial" w:cs="Arial"/>
          <w:lang w:val="en-US" w:bidi="en-US"/>
        </w:rPr>
        <w:tab/>
      </w:r>
    </w:p>
    <w:p w14:paraId="316F1754" w14:textId="6393233C" w:rsidR="00541BF2" w:rsidRPr="00D060B2" w:rsidRDefault="009B4666" w:rsidP="00541BF2">
      <w:pPr>
        <w:tabs>
          <w:tab w:val="left" w:pos="3840"/>
        </w:tabs>
        <w:jc w:val="both"/>
        <w:rPr>
          <w:b/>
          <w:sz w:val="24"/>
          <w:lang w:val="en-US" w:bidi="en-US"/>
        </w:rPr>
      </w:pPr>
      <w:r w:rsidRPr="00541BF2">
        <w:rPr>
          <w:rFonts w:ascii="Arial" w:hAnsi="Arial" w:cs="Arial"/>
          <w:color w:val="595959" w:themeColor="text1" w:themeTint="A6"/>
          <w:lang w:val="en-US" w:bidi="en-US"/>
        </w:rPr>
        <w:t xml:space="preserve">Anypoint platform </w:t>
      </w:r>
      <w:r w:rsidR="00536AAD">
        <w:rPr>
          <w:rFonts w:ascii="Arial" w:hAnsi="Arial" w:cs="Arial"/>
          <w:color w:val="595959" w:themeColor="text1" w:themeTint="A6"/>
          <w:lang w:val="en-US" w:bidi="en-US"/>
        </w:rPr>
        <w:t>provides integration between B2B</w:t>
      </w:r>
      <w:r w:rsidR="006D3243">
        <w:rPr>
          <w:rFonts w:ascii="Arial" w:hAnsi="Arial" w:cs="Arial"/>
          <w:color w:val="595959" w:themeColor="text1" w:themeTint="A6"/>
          <w:lang w:val="en-US" w:bidi="en-US"/>
        </w:rPr>
        <w:t xml:space="preserve"> </w:t>
      </w:r>
      <w:r w:rsidR="00AC5E3F">
        <w:rPr>
          <w:rFonts w:ascii="Arial" w:hAnsi="Arial" w:cs="Arial"/>
          <w:color w:val="595959" w:themeColor="text1" w:themeTint="A6"/>
          <w:lang w:val="en-US" w:bidi="en-US"/>
        </w:rPr>
        <w:t>and</w:t>
      </w:r>
      <w:r w:rsidR="00DE6CE9">
        <w:rPr>
          <w:rFonts w:ascii="Arial" w:hAnsi="Arial" w:cs="Arial"/>
          <w:color w:val="595959" w:themeColor="text1" w:themeTint="A6"/>
          <w:lang w:val="en-US" w:bidi="en-US"/>
        </w:rPr>
        <w:t xml:space="preserve"> </w:t>
      </w:r>
      <w:r w:rsidR="006D3243">
        <w:rPr>
          <w:rFonts w:ascii="Arial" w:hAnsi="Arial" w:cs="Arial"/>
          <w:color w:val="595959" w:themeColor="text1" w:themeTint="A6"/>
          <w:lang w:val="en-US" w:bidi="en-US"/>
        </w:rPr>
        <w:t>led</w:t>
      </w:r>
      <w:r w:rsidR="00492855">
        <w:rPr>
          <w:rFonts w:ascii="Arial" w:hAnsi="Arial" w:cs="Arial"/>
          <w:color w:val="595959" w:themeColor="text1" w:themeTint="A6"/>
          <w:lang w:val="en-US" w:bidi="en-US"/>
        </w:rPr>
        <w:t>-</w:t>
      </w:r>
      <w:r w:rsidR="006D3243">
        <w:rPr>
          <w:rFonts w:ascii="Arial" w:hAnsi="Arial" w:cs="Arial"/>
          <w:color w:val="595959" w:themeColor="text1" w:themeTint="A6"/>
          <w:lang w:val="en-US" w:bidi="en-US"/>
        </w:rPr>
        <w:t>connectivity</w:t>
      </w:r>
      <w:r w:rsidR="00AC5E3F">
        <w:rPr>
          <w:rFonts w:ascii="Arial" w:hAnsi="Arial" w:cs="Arial"/>
          <w:color w:val="595959" w:themeColor="text1" w:themeTint="A6"/>
          <w:lang w:val="en-US" w:bidi="en-US"/>
        </w:rPr>
        <w:t xml:space="preserve"> </w:t>
      </w:r>
      <w:r w:rsidR="008E2768">
        <w:rPr>
          <w:rFonts w:ascii="Arial" w:hAnsi="Arial" w:cs="Arial"/>
          <w:color w:val="595959" w:themeColor="text1" w:themeTint="A6"/>
          <w:lang w:val="en-US" w:bidi="en-US"/>
        </w:rPr>
        <w:t xml:space="preserve">to </w:t>
      </w:r>
      <w:r w:rsidR="00AC5E3F">
        <w:rPr>
          <w:rFonts w:ascii="Arial" w:hAnsi="Arial" w:cs="Arial"/>
          <w:color w:val="595959" w:themeColor="text1" w:themeTint="A6"/>
          <w:lang w:val="en-US" w:bidi="en-US"/>
        </w:rPr>
        <w:t xml:space="preserve">different </w:t>
      </w:r>
      <w:r w:rsidR="00D060B2" w:rsidRPr="00541BF2">
        <w:rPr>
          <w:rFonts w:ascii="Arial" w:hAnsi="Arial" w:cs="Arial"/>
          <w:color w:val="595959" w:themeColor="text1" w:themeTint="A6"/>
          <w:lang w:val="en-US" w:bidi="en-US"/>
        </w:rPr>
        <w:t>data</w:t>
      </w:r>
      <w:r w:rsidR="00536AAD">
        <w:rPr>
          <w:rFonts w:ascii="Arial" w:hAnsi="Arial" w:cs="Arial"/>
          <w:color w:val="595959" w:themeColor="text1" w:themeTint="A6"/>
          <w:lang w:val="en-US" w:bidi="en-US"/>
        </w:rPr>
        <w:t xml:space="preserve"> services</w:t>
      </w:r>
      <w:r w:rsidR="00D060B2" w:rsidRPr="00541BF2">
        <w:rPr>
          <w:rFonts w:ascii="Arial" w:hAnsi="Arial" w:cs="Arial"/>
          <w:color w:val="595959" w:themeColor="text1" w:themeTint="A6"/>
          <w:lang w:val="en-US" w:bidi="en-US"/>
        </w:rPr>
        <w:t>, applications</w:t>
      </w:r>
      <w:r w:rsidRPr="00541BF2">
        <w:rPr>
          <w:rFonts w:ascii="Arial" w:hAnsi="Arial" w:cs="Arial"/>
          <w:color w:val="595959" w:themeColor="text1" w:themeTint="A6"/>
          <w:lang w:val="en-US" w:bidi="en-US"/>
        </w:rPr>
        <w:t xml:space="preserve">, </w:t>
      </w:r>
      <w:r w:rsidR="00D060B2" w:rsidRPr="00541BF2">
        <w:rPr>
          <w:rFonts w:ascii="Arial" w:hAnsi="Arial" w:cs="Arial"/>
          <w:color w:val="595959" w:themeColor="text1" w:themeTint="A6"/>
          <w:lang w:val="en-US" w:bidi="en-US"/>
        </w:rPr>
        <w:t>devices</w:t>
      </w:r>
      <w:r w:rsidRPr="00541BF2">
        <w:rPr>
          <w:rFonts w:ascii="Arial" w:hAnsi="Arial" w:cs="Arial"/>
          <w:color w:val="595959" w:themeColor="text1" w:themeTint="A6"/>
          <w:lang w:val="en-US" w:bidi="en-US"/>
        </w:rPr>
        <w:t xml:space="preserve"> and API</w:t>
      </w:r>
      <w:r w:rsidR="002A1A2C" w:rsidRPr="00541BF2">
        <w:rPr>
          <w:rFonts w:ascii="Arial" w:hAnsi="Arial" w:cs="Arial"/>
          <w:color w:val="595959" w:themeColor="text1" w:themeTint="A6"/>
          <w:lang w:val="en-US" w:bidi="en-US"/>
        </w:rPr>
        <w:t xml:space="preserve">’s </w:t>
      </w:r>
      <w:r w:rsidR="00DE6CE9">
        <w:rPr>
          <w:rFonts w:ascii="Arial" w:hAnsi="Arial" w:cs="Arial"/>
          <w:color w:val="595959" w:themeColor="text1" w:themeTint="A6"/>
          <w:lang w:val="en-US" w:bidi="en-US"/>
        </w:rPr>
        <w:t xml:space="preserve">through Network </w:t>
      </w:r>
      <w:r w:rsidR="00492855" w:rsidRPr="00492855">
        <w:rPr>
          <w:rFonts w:ascii="Arial" w:hAnsi="Arial" w:cs="Arial"/>
          <w:color w:val="595959" w:themeColor="text1" w:themeTint="A6"/>
          <w:lang w:val="en-US" w:bidi="en-US"/>
        </w:rPr>
        <w:t xml:space="preserve">Application </w:t>
      </w:r>
      <w:r w:rsidR="002A1A2C" w:rsidRPr="00541BF2">
        <w:rPr>
          <w:rFonts w:ascii="Arial" w:hAnsi="Arial" w:cs="Arial"/>
          <w:color w:val="595959" w:themeColor="text1" w:themeTint="A6"/>
          <w:lang w:val="en-US" w:bidi="en-US"/>
        </w:rPr>
        <w:t>in cloud</w:t>
      </w:r>
      <w:r w:rsidR="00536AAD">
        <w:rPr>
          <w:rFonts w:ascii="Arial" w:hAnsi="Arial" w:cs="Arial"/>
          <w:color w:val="595959" w:themeColor="text1" w:themeTint="A6"/>
          <w:lang w:val="en-US" w:bidi="en-US"/>
        </w:rPr>
        <w:t>,</w:t>
      </w:r>
      <w:r w:rsidR="002A1A2C" w:rsidRPr="00541BF2">
        <w:rPr>
          <w:rFonts w:ascii="Arial" w:hAnsi="Arial" w:cs="Arial"/>
          <w:color w:val="595959" w:themeColor="text1" w:themeTint="A6"/>
          <w:lang w:val="en-US" w:bidi="en-US"/>
        </w:rPr>
        <w:t xml:space="preserve"> on-premises</w:t>
      </w:r>
      <w:r w:rsidR="00536AAD">
        <w:rPr>
          <w:rFonts w:ascii="Arial" w:hAnsi="Arial" w:cs="Arial"/>
          <w:color w:val="595959" w:themeColor="text1" w:themeTint="A6"/>
          <w:lang w:val="en-US" w:bidi="en-US"/>
        </w:rPr>
        <w:t xml:space="preserve"> or Hybrid(both)</w:t>
      </w:r>
      <w:r w:rsidR="00AC5E3F">
        <w:rPr>
          <w:rFonts w:ascii="Arial" w:hAnsi="Arial" w:cs="Arial"/>
          <w:color w:val="595959" w:themeColor="text1" w:themeTint="A6"/>
          <w:lang w:val="en-US" w:bidi="en-US"/>
        </w:rPr>
        <w:t xml:space="preserve"> using API’s</w:t>
      </w:r>
      <w:r w:rsidR="00CB6019" w:rsidRPr="00541BF2">
        <w:rPr>
          <w:rFonts w:ascii="Arial" w:hAnsi="Arial" w:cs="Arial"/>
          <w:color w:val="595959" w:themeColor="text1" w:themeTint="A6"/>
          <w:lang w:val="en-US" w:bidi="en-US"/>
        </w:rPr>
        <w:t xml:space="preserve">. It allows to design API’s for </w:t>
      </w:r>
      <w:r w:rsidR="00BB1823" w:rsidRPr="00541BF2">
        <w:rPr>
          <w:rFonts w:ascii="Arial" w:hAnsi="Arial" w:cs="Arial"/>
          <w:color w:val="595959" w:themeColor="text1" w:themeTint="A6"/>
          <w:lang w:val="en-US" w:bidi="en-US"/>
        </w:rPr>
        <w:t xml:space="preserve">the </w:t>
      </w:r>
      <w:r w:rsidR="00CB6019" w:rsidRPr="00541BF2">
        <w:rPr>
          <w:rFonts w:ascii="Arial" w:hAnsi="Arial" w:cs="Arial"/>
          <w:color w:val="595959" w:themeColor="text1" w:themeTint="A6"/>
          <w:lang w:val="en-US" w:bidi="en-US"/>
        </w:rPr>
        <w:t>services and validate</w:t>
      </w:r>
      <w:r w:rsidR="00BB1823" w:rsidRPr="00541BF2">
        <w:rPr>
          <w:rFonts w:ascii="Arial" w:hAnsi="Arial" w:cs="Arial"/>
          <w:color w:val="595959" w:themeColor="text1" w:themeTint="A6"/>
          <w:lang w:val="en-US" w:bidi="en-US"/>
        </w:rPr>
        <w:t>s</w:t>
      </w:r>
      <w:r w:rsidR="00CB6019" w:rsidRPr="00541BF2">
        <w:rPr>
          <w:rFonts w:ascii="Arial" w:hAnsi="Arial" w:cs="Arial"/>
          <w:color w:val="595959" w:themeColor="text1" w:themeTint="A6"/>
          <w:lang w:val="en-US" w:bidi="en-US"/>
        </w:rPr>
        <w:t xml:space="preserve"> them </w:t>
      </w:r>
      <w:r w:rsidR="00BB1823" w:rsidRPr="00541BF2">
        <w:rPr>
          <w:rFonts w:ascii="Arial" w:hAnsi="Arial" w:cs="Arial"/>
          <w:color w:val="595959" w:themeColor="text1" w:themeTint="A6"/>
          <w:lang w:val="en-US" w:bidi="en-US"/>
        </w:rPr>
        <w:t xml:space="preserve">prior </w:t>
      </w:r>
      <w:r w:rsidR="00E35876">
        <w:rPr>
          <w:rFonts w:ascii="Arial" w:hAnsi="Arial" w:cs="Arial"/>
          <w:color w:val="595959" w:themeColor="text1" w:themeTint="A6"/>
          <w:lang w:val="en-US" w:bidi="en-US"/>
        </w:rPr>
        <w:t>build</w:t>
      </w:r>
      <w:bookmarkStart w:id="0" w:name="_GoBack"/>
      <w:bookmarkEnd w:id="0"/>
      <w:r w:rsidR="00BB1823" w:rsidRPr="00541BF2">
        <w:rPr>
          <w:rFonts w:ascii="Arial" w:hAnsi="Arial" w:cs="Arial"/>
          <w:color w:val="595959" w:themeColor="text1" w:themeTint="A6"/>
          <w:lang w:val="en-US" w:bidi="en-US"/>
        </w:rPr>
        <w:t>ing them</w:t>
      </w:r>
      <w:r w:rsidR="00CB6019" w:rsidRPr="00541BF2">
        <w:rPr>
          <w:rFonts w:ascii="Arial" w:hAnsi="Arial" w:cs="Arial"/>
          <w:color w:val="595959" w:themeColor="text1" w:themeTint="A6"/>
          <w:lang w:val="en-US" w:bidi="en-US"/>
        </w:rPr>
        <w:t xml:space="preserve">. </w:t>
      </w:r>
      <w:del w:id="1" w:author="Harshita" w:date="2018-09-28T17:36:00Z">
        <w:r w:rsidR="00CB6019" w:rsidRPr="00541BF2" w:rsidDel="00492855">
          <w:rPr>
            <w:rFonts w:ascii="Arial" w:hAnsi="Arial" w:cs="Arial"/>
            <w:color w:val="595959" w:themeColor="text1" w:themeTint="A6"/>
            <w:lang w:val="en-US" w:bidi="en-US"/>
          </w:rPr>
          <w:delText>Build, edit, test and debug integrations graphically in an intuitive drag and drop environment</w:delText>
        </w:r>
      </w:del>
      <w:r w:rsidR="00CB6019" w:rsidRPr="00541BF2">
        <w:rPr>
          <w:rFonts w:ascii="Arial" w:hAnsi="Arial" w:cs="Arial"/>
          <w:color w:val="595959" w:themeColor="text1" w:themeTint="A6"/>
          <w:lang w:val="en-US" w:bidi="en-US"/>
        </w:rPr>
        <w:t xml:space="preserve">. </w:t>
      </w:r>
      <w:r w:rsidR="00BB1823" w:rsidRPr="00541BF2">
        <w:rPr>
          <w:rFonts w:ascii="Arial" w:hAnsi="Arial" w:cs="Arial"/>
          <w:color w:val="595959" w:themeColor="text1" w:themeTint="A6"/>
          <w:lang w:val="en-US" w:bidi="en-US"/>
        </w:rPr>
        <w:t>Anypoint platform gets easily</w:t>
      </w:r>
      <w:r w:rsidR="00CB6019" w:rsidRPr="00541BF2">
        <w:rPr>
          <w:rFonts w:ascii="Arial" w:hAnsi="Arial" w:cs="Arial"/>
          <w:color w:val="595959" w:themeColor="text1" w:themeTint="A6"/>
          <w:lang w:val="en-US" w:bidi="en-US"/>
        </w:rPr>
        <w:t xml:space="preserve"> connect</w:t>
      </w:r>
      <w:r w:rsidR="00BB1823" w:rsidRPr="00541BF2">
        <w:rPr>
          <w:rFonts w:ascii="Arial" w:hAnsi="Arial" w:cs="Arial"/>
          <w:color w:val="595959" w:themeColor="text1" w:themeTint="A6"/>
          <w:lang w:val="en-US" w:bidi="en-US"/>
        </w:rPr>
        <w:t>ed</w:t>
      </w:r>
      <w:r w:rsidR="00CB6019" w:rsidRPr="00541BF2">
        <w:rPr>
          <w:rFonts w:ascii="Arial" w:hAnsi="Arial" w:cs="Arial"/>
          <w:color w:val="595959" w:themeColor="text1" w:themeTint="A6"/>
          <w:lang w:val="en-US" w:bidi="en-US"/>
        </w:rPr>
        <w:t xml:space="preserve"> to any data source from mainframes and databases to ERP’s</w:t>
      </w:r>
      <w:r w:rsidR="00BB1823" w:rsidRPr="00541BF2">
        <w:rPr>
          <w:rFonts w:ascii="Arial" w:hAnsi="Arial" w:cs="Arial"/>
          <w:color w:val="595959" w:themeColor="text1" w:themeTint="A6"/>
          <w:lang w:val="en-US" w:bidi="en-US"/>
        </w:rPr>
        <w:t xml:space="preserve">, </w:t>
      </w:r>
      <w:r w:rsidR="00CB6019" w:rsidRPr="00541BF2">
        <w:rPr>
          <w:rFonts w:ascii="Arial" w:hAnsi="Arial" w:cs="Arial"/>
          <w:color w:val="595959" w:themeColor="text1" w:themeTint="A6"/>
          <w:lang w:val="en-US" w:bidi="en-US"/>
        </w:rPr>
        <w:t xml:space="preserve">SaaS apps, mobile apps and IoT devices. </w:t>
      </w:r>
      <w:r w:rsidR="00D060B2" w:rsidRPr="00541BF2">
        <w:rPr>
          <w:rFonts w:ascii="Arial" w:hAnsi="Arial" w:cs="Arial"/>
          <w:color w:val="595959" w:themeColor="text1" w:themeTint="A6"/>
          <w:lang w:val="en-US" w:bidi="en-US"/>
        </w:rPr>
        <w:t xml:space="preserve"> </w:t>
      </w:r>
    </w:p>
    <w:p w14:paraId="5F4D1C50" w14:textId="330D4332" w:rsidR="00601FE5" w:rsidRPr="00541BF2" w:rsidRDefault="00541BF2" w:rsidP="00541BF2">
      <w:pPr>
        <w:tabs>
          <w:tab w:val="left" w:pos="3840"/>
        </w:tabs>
        <w:jc w:val="both"/>
        <w:rPr>
          <w:rFonts w:ascii="Arial" w:hAnsi="Arial" w:cs="Arial"/>
          <w:color w:val="595959" w:themeColor="text1" w:themeTint="A6"/>
          <w:lang w:val="en-US" w:bidi="en-US"/>
        </w:rPr>
      </w:pPr>
      <w:r>
        <w:rPr>
          <w:rFonts w:ascii="Arial" w:hAnsi="Arial" w:cs="Arial"/>
          <w:color w:val="595959" w:themeColor="text1" w:themeTint="A6"/>
          <w:lang w:val="en-US" w:bidi="en-US"/>
        </w:rPr>
        <w:t>Anypoint Platform is an integrated set of individual products.</w:t>
      </w:r>
    </w:p>
    <w:p w14:paraId="260555EF" w14:textId="77777777" w:rsidR="007C60F9" w:rsidRPr="00541BF2" w:rsidRDefault="007C60F9" w:rsidP="00D060B2">
      <w:pPr>
        <w:tabs>
          <w:tab w:val="left" w:pos="3840"/>
        </w:tabs>
        <w:jc w:val="both"/>
        <w:rPr>
          <w:rFonts w:ascii="Arial" w:hAnsi="Arial" w:cs="Arial"/>
          <w:color w:val="595959" w:themeColor="text1" w:themeTint="A6"/>
          <w:lang w:val="en-US" w:bidi="en-US"/>
        </w:rPr>
      </w:pPr>
    </w:p>
    <w:p w14:paraId="35BE848C" w14:textId="326C0145" w:rsidR="007C60F9" w:rsidRPr="00541BF2" w:rsidRDefault="007C60F9" w:rsidP="007C60F9">
      <w:pPr>
        <w:tabs>
          <w:tab w:val="left" w:pos="3840"/>
        </w:tabs>
        <w:jc w:val="both"/>
        <w:rPr>
          <w:rFonts w:ascii="Arial" w:hAnsi="Arial" w:cs="Arial"/>
          <w:color w:val="595959" w:themeColor="text1" w:themeTint="A6"/>
          <w:lang w:val="en-US" w:bidi="en-US"/>
        </w:rPr>
      </w:pPr>
      <w:r w:rsidRPr="00541BF2">
        <w:rPr>
          <w:rFonts w:ascii="Arial" w:hAnsi="Arial" w:cs="Arial"/>
          <w:color w:val="595959" w:themeColor="text1" w:themeTint="A6"/>
          <w:lang w:val="en-US" w:bidi="en-US"/>
        </w:rPr>
        <w:t xml:space="preserve">Mule is </w:t>
      </w:r>
      <w:del w:id="2" w:author="Harshita" w:date="2018-09-28T17:37:00Z">
        <w:r w:rsidRPr="00541BF2" w:rsidDel="00084B77">
          <w:rPr>
            <w:rFonts w:ascii="Arial" w:hAnsi="Arial" w:cs="Arial"/>
            <w:color w:val="595959" w:themeColor="text1" w:themeTint="A6"/>
            <w:lang w:val="en-US" w:bidi="en-US"/>
          </w:rPr>
          <w:delText>a. It is</w:delText>
        </w:r>
      </w:del>
      <w:r w:rsidRPr="00541BF2">
        <w:rPr>
          <w:rFonts w:ascii="Arial" w:hAnsi="Arial" w:cs="Arial"/>
          <w:color w:val="595959" w:themeColor="text1" w:themeTint="A6"/>
          <w:lang w:val="en-US" w:bidi="en-US"/>
        </w:rPr>
        <w:t xml:space="preserve"> a runtime engine of Anypoint Platform that allows to connect any application in cloud and on-premise or both.</w:t>
      </w:r>
    </w:p>
    <w:p w14:paraId="17A84996" w14:textId="77777777" w:rsidR="007C60F9" w:rsidRPr="00541BF2" w:rsidRDefault="007C60F9" w:rsidP="00D060B2">
      <w:pPr>
        <w:tabs>
          <w:tab w:val="left" w:pos="3840"/>
        </w:tabs>
        <w:jc w:val="both"/>
        <w:rPr>
          <w:rFonts w:ascii="Arial" w:hAnsi="Arial" w:cs="Arial"/>
          <w:color w:val="595959" w:themeColor="text1" w:themeTint="A6"/>
          <w:lang w:val="en-US" w:bidi="en-US"/>
        </w:rPr>
      </w:pPr>
    </w:p>
    <w:p w14:paraId="345308F4" w14:textId="1C2A12C6" w:rsidR="000728A7" w:rsidRPr="00541BF2" w:rsidRDefault="000728A7" w:rsidP="007C36E5">
      <w:pPr>
        <w:tabs>
          <w:tab w:val="left" w:pos="3840"/>
        </w:tabs>
        <w:jc w:val="both"/>
        <w:rPr>
          <w:lang w:val="en-US" w:bidi="en-US"/>
        </w:rPr>
        <w:sectPr w:rsidR="000728A7" w:rsidRPr="00541BF2" w:rsidSect="000728A7">
          <w:pgSz w:w="11906" w:h="16838"/>
          <w:pgMar w:top="1440" w:right="1440" w:bottom="1440" w:left="1276" w:header="425" w:footer="709" w:gutter="0"/>
          <w:cols w:space="708"/>
          <w:docGrid w:linePitch="360"/>
        </w:sectPr>
      </w:pPr>
      <w:r w:rsidRPr="00541BF2">
        <w:rPr>
          <w:lang w:val="en-US" w:bidi="en-US"/>
        </w:rPr>
        <w:t>API design can be done through Hand-coding, swagger, Blueprint, RAM</w:t>
      </w:r>
    </w:p>
    <w:p w14:paraId="0A9F4000" w14:textId="77777777" w:rsidR="00601FE5" w:rsidRPr="00F8133E" w:rsidRDefault="00601FE5" w:rsidP="00601FE5">
      <w:pPr>
        <w:jc w:val="both"/>
        <w:rPr>
          <w:rFonts w:ascii="Arial" w:hAnsi="Arial" w:cs="Arial"/>
          <w:b/>
          <w:color w:val="1F4E79" w:themeColor="accent5" w:themeShade="80"/>
          <w:sz w:val="36"/>
          <w:szCs w:val="36"/>
        </w:rPr>
      </w:pPr>
      <w:bookmarkStart w:id="3" w:name="_Toc444095666"/>
      <w:bookmarkStart w:id="4" w:name="_Toc444095967"/>
      <w:bookmarkStart w:id="5" w:name="_Toc444096078"/>
      <w:bookmarkStart w:id="6" w:name="_Toc444096184"/>
      <w:bookmarkStart w:id="7" w:name="_Toc444097363"/>
      <w:bookmarkStart w:id="8" w:name="_Toc444526348"/>
      <w:bookmarkStart w:id="9" w:name="_Toc444526404"/>
      <w:bookmarkStart w:id="10" w:name="_Toc445471702"/>
      <w:bookmarkStart w:id="11" w:name="_Toc448075740"/>
      <w:bookmarkStart w:id="12" w:name="_Toc448076705"/>
      <w:bookmarkStart w:id="13" w:name="_Toc448079130"/>
      <w:bookmarkStart w:id="14" w:name="_Toc448079178"/>
      <w:bookmarkStart w:id="15" w:name="_Toc448079215"/>
      <w:bookmarkStart w:id="16" w:name="_Toc448249830"/>
      <w:bookmarkStart w:id="17" w:name="_Toc448249933"/>
      <w:bookmarkStart w:id="18" w:name="_Toc448251358"/>
      <w:bookmarkStart w:id="19" w:name="_Toc448254125"/>
      <w:bookmarkStart w:id="20" w:name="_Toc449610157"/>
      <w:bookmarkStart w:id="21" w:name="_Toc449951360"/>
      <w:bookmarkStart w:id="22" w:name="_Toc450136203"/>
      <w:bookmarkStart w:id="23" w:name="_Toc451265024"/>
      <w:bookmarkStart w:id="24" w:name="_Toc451782401"/>
      <w:bookmarkStart w:id="25" w:name="_Toc451782484"/>
      <w:bookmarkStart w:id="26" w:name="_Toc451782769"/>
      <w:bookmarkStart w:id="27" w:name="_Toc451788397"/>
      <w:bookmarkStart w:id="28" w:name="_Toc451900376"/>
      <w:bookmarkStart w:id="29" w:name="_Toc451937481"/>
      <w:bookmarkStart w:id="30" w:name="_Toc452480961"/>
      <w:bookmarkStart w:id="31" w:name="_Toc452481541"/>
      <w:bookmarkStart w:id="32" w:name="_Toc452481590"/>
      <w:bookmarkStart w:id="33" w:name="_Toc454190907"/>
      <w:r w:rsidRPr="00F8133E">
        <w:rPr>
          <w:rFonts w:ascii="Arial" w:hAnsi="Arial" w:cs="Arial"/>
          <w:b/>
          <w:color w:val="1F4E79" w:themeColor="accent5" w:themeShade="80"/>
          <w:sz w:val="36"/>
          <w:szCs w:val="36"/>
        </w:rPr>
        <w:lastRenderedPageBreak/>
        <w:t>Revision History</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4" w:type="dxa"/>
          <w:left w:w="58" w:type="dxa"/>
          <w:bottom w:w="14" w:type="dxa"/>
          <w:right w:w="58" w:type="dxa"/>
        </w:tblCellMar>
        <w:tblLook w:val="0000" w:firstRow="0" w:lastRow="0" w:firstColumn="0" w:lastColumn="0" w:noHBand="0" w:noVBand="0"/>
      </w:tblPr>
      <w:tblGrid>
        <w:gridCol w:w="1271"/>
        <w:gridCol w:w="1854"/>
        <w:gridCol w:w="1368"/>
        <w:gridCol w:w="1351"/>
        <w:gridCol w:w="3336"/>
      </w:tblGrid>
      <w:tr w:rsidR="00601FE5" w:rsidRPr="000D576A" w14:paraId="29F66AEF" w14:textId="77777777" w:rsidTr="00FA43B6">
        <w:tc>
          <w:tcPr>
            <w:tcW w:w="692" w:type="pct"/>
            <w:shd w:val="clear" w:color="auto" w:fill="D9D9D9"/>
            <w:vAlign w:val="center"/>
          </w:tcPr>
          <w:p w14:paraId="1A66E697" w14:textId="77777777" w:rsidR="00601FE5" w:rsidRPr="00F8133E" w:rsidRDefault="00601FE5" w:rsidP="00A06348">
            <w:pPr>
              <w:snapToGrid w:val="0"/>
              <w:spacing w:before="120" w:after="120"/>
              <w:jc w:val="center"/>
              <w:rPr>
                <w:rFonts w:ascii="Arial" w:hAnsi="Arial" w:cs="Arial"/>
                <w:b/>
                <w:bCs/>
                <w:color w:val="17365D"/>
                <w:sz w:val="20"/>
                <w:szCs w:val="20"/>
              </w:rPr>
            </w:pPr>
            <w:r w:rsidRPr="00F8133E">
              <w:rPr>
                <w:rFonts w:ascii="Arial" w:hAnsi="Arial" w:cs="Arial"/>
                <w:b/>
                <w:bCs/>
                <w:color w:val="17365D"/>
                <w:sz w:val="20"/>
                <w:szCs w:val="20"/>
              </w:rPr>
              <w:t>Version No.</w:t>
            </w:r>
          </w:p>
        </w:tc>
        <w:tc>
          <w:tcPr>
            <w:tcW w:w="1010" w:type="pct"/>
            <w:shd w:val="clear" w:color="auto" w:fill="D9D9D9"/>
            <w:vAlign w:val="center"/>
          </w:tcPr>
          <w:p w14:paraId="78A8F73C" w14:textId="77777777" w:rsidR="00601FE5" w:rsidRPr="00F8133E" w:rsidRDefault="00601FE5" w:rsidP="00A06348">
            <w:pPr>
              <w:snapToGrid w:val="0"/>
              <w:spacing w:before="120" w:after="120"/>
              <w:jc w:val="center"/>
              <w:rPr>
                <w:rFonts w:ascii="Arial" w:hAnsi="Arial" w:cs="Arial"/>
                <w:b/>
                <w:bCs/>
                <w:color w:val="17365D"/>
                <w:sz w:val="20"/>
                <w:szCs w:val="20"/>
              </w:rPr>
            </w:pPr>
            <w:r w:rsidRPr="00F8133E">
              <w:rPr>
                <w:rFonts w:ascii="Arial" w:hAnsi="Arial" w:cs="Arial"/>
                <w:b/>
                <w:bCs/>
                <w:color w:val="17365D"/>
                <w:sz w:val="20"/>
                <w:szCs w:val="20"/>
              </w:rPr>
              <w:t>Author</w:t>
            </w:r>
          </w:p>
        </w:tc>
        <w:tc>
          <w:tcPr>
            <w:tcW w:w="745" w:type="pct"/>
            <w:shd w:val="clear" w:color="auto" w:fill="D9D9D9"/>
            <w:vAlign w:val="center"/>
          </w:tcPr>
          <w:p w14:paraId="0521A479" w14:textId="77777777" w:rsidR="00601FE5" w:rsidRPr="00F8133E" w:rsidRDefault="00601FE5" w:rsidP="00A06348">
            <w:pPr>
              <w:snapToGrid w:val="0"/>
              <w:spacing w:before="120" w:after="120"/>
              <w:jc w:val="center"/>
              <w:rPr>
                <w:rFonts w:ascii="Arial" w:hAnsi="Arial" w:cs="Arial"/>
                <w:b/>
                <w:bCs/>
                <w:color w:val="17365D"/>
                <w:sz w:val="20"/>
                <w:szCs w:val="20"/>
              </w:rPr>
            </w:pPr>
            <w:r w:rsidRPr="00F8133E">
              <w:rPr>
                <w:rFonts w:ascii="Arial" w:hAnsi="Arial" w:cs="Arial"/>
                <w:b/>
                <w:bCs/>
                <w:color w:val="17365D"/>
                <w:sz w:val="20"/>
                <w:szCs w:val="20"/>
              </w:rPr>
              <w:t>Published Date</w:t>
            </w:r>
          </w:p>
        </w:tc>
        <w:tc>
          <w:tcPr>
            <w:tcW w:w="736" w:type="pct"/>
            <w:shd w:val="clear" w:color="auto" w:fill="D9D9D9"/>
            <w:vAlign w:val="center"/>
          </w:tcPr>
          <w:p w14:paraId="76AF6A2E" w14:textId="77777777" w:rsidR="00601FE5" w:rsidRPr="00F8133E" w:rsidRDefault="00601FE5" w:rsidP="00A06348">
            <w:pPr>
              <w:snapToGrid w:val="0"/>
              <w:spacing w:before="120" w:after="120"/>
              <w:jc w:val="center"/>
              <w:rPr>
                <w:rFonts w:ascii="Arial" w:hAnsi="Arial" w:cs="Arial"/>
                <w:b/>
                <w:bCs/>
                <w:color w:val="17365D"/>
                <w:sz w:val="20"/>
                <w:szCs w:val="20"/>
              </w:rPr>
            </w:pPr>
            <w:r w:rsidRPr="00F8133E">
              <w:rPr>
                <w:rFonts w:ascii="Arial" w:hAnsi="Arial" w:cs="Arial"/>
                <w:b/>
                <w:bCs/>
                <w:color w:val="17365D"/>
                <w:sz w:val="20"/>
                <w:szCs w:val="20"/>
              </w:rPr>
              <w:t>Sections Changed</w:t>
            </w:r>
          </w:p>
        </w:tc>
        <w:tc>
          <w:tcPr>
            <w:tcW w:w="1817" w:type="pct"/>
            <w:shd w:val="clear" w:color="auto" w:fill="D9D9D9"/>
            <w:vAlign w:val="center"/>
          </w:tcPr>
          <w:p w14:paraId="428957B4" w14:textId="77777777" w:rsidR="00601FE5" w:rsidRPr="00F8133E" w:rsidRDefault="00601FE5" w:rsidP="00A06348">
            <w:pPr>
              <w:snapToGrid w:val="0"/>
              <w:spacing w:before="120" w:after="120"/>
              <w:jc w:val="center"/>
              <w:rPr>
                <w:rFonts w:ascii="Arial" w:hAnsi="Arial" w:cs="Arial"/>
                <w:b/>
                <w:bCs/>
                <w:color w:val="17365D"/>
                <w:sz w:val="20"/>
                <w:szCs w:val="20"/>
              </w:rPr>
            </w:pPr>
            <w:r w:rsidRPr="00F8133E">
              <w:rPr>
                <w:rFonts w:ascii="Arial" w:hAnsi="Arial" w:cs="Arial"/>
                <w:b/>
                <w:bCs/>
                <w:color w:val="17365D"/>
                <w:sz w:val="20"/>
                <w:szCs w:val="20"/>
              </w:rPr>
              <w:t>Description of changes</w:t>
            </w:r>
          </w:p>
        </w:tc>
      </w:tr>
      <w:tr w:rsidR="00601FE5" w:rsidRPr="000D576A" w14:paraId="22D6056B" w14:textId="77777777" w:rsidTr="00FA43B6">
        <w:tc>
          <w:tcPr>
            <w:tcW w:w="692" w:type="pct"/>
            <w:vAlign w:val="center"/>
          </w:tcPr>
          <w:p w14:paraId="6D7124CB" w14:textId="77777777" w:rsidR="00601FE5" w:rsidRPr="00F8133E" w:rsidRDefault="00601FE5" w:rsidP="00AA7339">
            <w:pPr>
              <w:snapToGrid w:val="0"/>
              <w:spacing w:before="120" w:after="120"/>
              <w:jc w:val="center"/>
              <w:rPr>
                <w:rFonts w:ascii="Arial" w:hAnsi="Arial" w:cs="Arial"/>
                <w:sz w:val="20"/>
                <w:szCs w:val="20"/>
              </w:rPr>
            </w:pPr>
          </w:p>
        </w:tc>
        <w:tc>
          <w:tcPr>
            <w:tcW w:w="1010" w:type="pct"/>
            <w:vAlign w:val="center"/>
          </w:tcPr>
          <w:p w14:paraId="289D7503" w14:textId="77777777" w:rsidR="00601FE5" w:rsidRPr="00F8133E" w:rsidRDefault="00601FE5" w:rsidP="00AA7339">
            <w:pPr>
              <w:snapToGrid w:val="0"/>
              <w:spacing w:before="120" w:after="120"/>
              <w:jc w:val="center"/>
              <w:rPr>
                <w:rFonts w:ascii="Arial" w:hAnsi="Arial" w:cs="Arial"/>
                <w:sz w:val="20"/>
                <w:szCs w:val="20"/>
              </w:rPr>
            </w:pPr>
          </w:p>
        </w:tc>
        <w:tc>
          <w:tcPr>
            <w:tcW w:w="745" w:type="pct"/>
            <w:vAlign w:val="center"/>
          </w:tcPr>
          <w:p w14:paraId="3B9EB1E8" w14:textId="77777777" w:rsidR="00601FE5" w:rsidRPr="00F8133E" w:rsidRDefault="00601FE5" w:rsidP="00AA7339">
            <w:pPr>
              <w:snapToGrid w:val="0"/>
              <w:spacing w:before="120" w:after="120"/>
              <w:jc w:val="center"/>
              <w:rPr>
                <w:rFonts w:ascii="Arial" w:hAnsi="Arial" w:cs="Arial"/>
                <w:sz w:val="20"/>
                <w:szCs w:val="20"/>
              </w:rPr>
            </w:pPr>
          </w:p>
        </w:tc>
        <w:tc>
          <w:tcPr>
            <w:tcW w:w="736" w:type="pct"/>
            <w:vAlign w:val="center"/>
          </w:tcPr>
          <w:p w14:paraId="521BE580" w14:textId="77777777" w:rsidR="00601FE5" w:rsidRPr="00F8133E" w:rsidRDefault="00601FE5" w:rsidP="00AA7339">
            <w:pPr>
              <w:snapToGrid w:val="0"/>
              <w:spacing w:before="120" w:after="120"/>
              <w:jc w:val="center"/>
              <w:rPr>
                <w:rFonts w:ascii="Arial" w:hAnsi="Arial" w:cs="Arial"/>
                <w:sz w:val="20"/>
                <w:szCs w:val="20"/>
              </w:rPr>
            </w:pPr>
          </w:p>
        </w:tc>
        <w:tc>
          <w:tcPr>
            <w:tcW w:w="1817" w:type="pct"/>
            <w:vAlign w:val="center"/>
          </w:tcPr>
          <w:p w14:paraId="13403FA3" w14:textId="77777777" w:rsidR="00601FE5" w:rsidRPr="00F8133E" w:rsidRDefault="00601FE5" w:rsidP="00AA7339">
            <w:pPr>
              <w:snapToGrid w:val="0"/>
              <w:spacing w:before="120" w:after="120"/>
              <w:jc w:val="center"/>
              <w:rPr>
                <w:rFonts w:ascii="Arial" w:hAnsi="Arial" w:cs="Arial"/>
                <w:sz w:val="20"/>
                <w:szCs w:val="20"/>
              </w:rPr>
            </w:pPr>
          </w:p>
        </w:tc>
      </w:tr>
    </w:tbl>
    <w:p w14:paraId="079A8C00" w14:textId="77777777" w:rsidR="00E51F64" w:rsidRDefault="00E51F64" w:rsidP="00E51F64">
      <w:pPr>
        <w:jc w:val="both"/>
        <w:rPr>
          <w:rFonts w:ascii="Arial" w:hAnsi="Arial" w:cs="Arial"/>
          <w:b/>
          <w:color w:val="1F4E79" w:themeColor="accent5" w:themeShade="80"/>
          <w:sz w:val="36"/>
          <w:szCs w:val="36"/>
        </w:rPr>
      </w:pPr>
    </w:p>
    <w:p w14:paraId="4EF9A355" w14:textId="77777777" w:rsidR="00E51F64" w:rsidRPr="00F8133E" w:rsidRDefault="00E51F64" w:rsidP="00E51F64">
      <w:pPr>
        <w:jc w:val="both"/>
        <w:rPr>
          <w:rFonts w:ascii="Arial" w:hAnsi="Arial" w:cs="Arial"/>
          <w:b/>
          <w:color w:val="1F4E79" w:themeColor="accent5" w:themeShade="80"/>
          <w:sz w:val="36"/>
          <w:szCs w:val="36"/>
        </w:rPr>
      </w:pPr>
      <w:r>
        <w:rPr>
          <w:rFonts w:ascii="Arial" w:hAnsi="Arial" w:cs="Arial"/>
          <w:b/>
          <w:color w:val="1F4E79" w:themeColor="accent5" w:themeShade="80"/>
          <w:sz w:val="36"/>
          <w:szCs w:val="36"/>
        </w:rPr>
        <w:t>Document Approvals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4" w:type="dxa"/>
          <w:left w:w="58" w:type="dxa"/>
          <w:bottom w:w="14" w:type="dxa"/>
          <w:right w:w="58" w:type="dxa"/>
        </w:tblCellMar>
        <w:tblLook w:val="0000" w:firstRow="0" w:lastRow="0" w:firstColumn="0" w:lastColumn="0" w:noHBand="0" w:noVBand="0"/>
      </w:tblPr>
      <w:tblGrid>
        <w:gridCol w:w="1674"/>
        <w:gridCol w:w="2565"/>
        <w:gridCol w:w="3145"/>
        <w:gridCol w:w="1796"/>
      </w:tblGrid>
      <w:tr w:rsidR="00A06348" w:rsidRPr="000D576A" w14:paraId="308AA328" w14:textId="77777777" w:rsidTr="00A06348">
        <w:tc>
          <w:tcPr>
            <w:tcW w:w="912" w:type="pct"/>
            <w:shd w:val="clear" w:color="auto" w:fill="D9D9D9"/>
            <w:vAlign w:val="center"/>
          </w:tcPr>
          <w:p w14:paraId="59FBCAB8" w14:textId="77777777" w:rsidR="00A06348" w:rsidRPr="00F8133E" w:rsidRDefault="00A06348" w:rsidP="00A06348">
            <w:pPr>
              <w:snapToGrid w:val="0"/>
              <w:spacing w:before="120" w:after="120"/>
              <w:jc w:val="center"/>
              <w:rPr>
                <w:rFonts w:ascii="Arial" w:hAnsi="Arial" w:cs="Arial"/>
                <w:b/>
                <w:bCs/>
                <w:color w:val="17365D"/>
                <w:sz w:val="20"/>
                <w:szCs w:val="20"/>
              </w:rPr>
            </w:pPr>
            <w:r>
              <w:rPr>
                <w:rFonts w:ascii="Arial" w:hAnsi="Arial" w:cs="Arial"/>
                <w:b/>
                <w:bCs/>
                <w:color w:val="17365D"/>
                <w:sz w:val="20"/>
                <w:szCs w:val="20"/>
              </w:rPr>
              <w:t>Approver Name</w:t>
            </w:r>
          </w:p>
        </w:tc>
        <w:tc>
          <w:tcPr>
            <w:tcW w:w="1397" w:type="pct"/>
            <w:shd w:val="clear" w:color="auto" w:fill="D9D9D9"/>
            <w:vAlign w:val="center"/>
          </w:tcPr>
          <w:p w14:paraId="2B9CE2B1" w14:textId="77777777" w:rsidR="00A06348" w:rsidRPr="00F8133E" w:rsidRDefault="00A06348" w:rsidP="00A06348">
            <w:pPr>
              <w:snapToGrid w:val="0"/>
              <w:spacing w:before="120" w:after="120"/>
              <w:jc w:val="center"/>
              <w:rPr>
                <w:rFonts w:ascii="Arial" w:hAnsi="Arial" w:cs="Arial"/>
                <w:b/>
                <w:bCs/>
                <w:color w:val="17365D"/>
                <w:sz w:val="20"/>
                <w:szCs w:val="20"/>
              </w:rPr>
            </w:pPr>
            <w:r>
              <w:rPr>
                <w:rFonts w:ascii="Arial" w:hAnsi="Arial" w:cs="Arial"/>
                <w:b/>
                <w:bCs/>
                <w:color w:val="17365D"/>
                <w:sz w:val="20"/>
                <w:szCs w:val="20"/>
              </w:rPr>
              <w:t xml:space="preserve">Role </w:t>
            </w:r>
          </w:p>
        </w:tc>
        <w:tc>
          <w:tcPr>
            <w:tcW w:w="1713" w:type="pct"/>
            <w:shd w:val="clear" w:color="auto" w:fill="D9D9D9"/>
            <w:vAlign w:val="center"/>
          </w:tcPr>
          <w:p w14:paraId="3CB15EB7" w14:textId="77777777" w:rsidR="00A06348" w:rsidRPr="00F8133E" w:rsidRDefault="00A06348" w:rsidP="00A06348">
            <w:pPr>
              <w:snapToGrid w:val="0"/>
              <w:spacing w:before="120" w:after="120"/>
              <w:jc w:val="center"/>
              <w:rPr>
                <w:rFonts w:ascii="Arial" w:hAnsi="Arial" w:cs="Arial"/>
                <w:b/>
                <w:bCs/>
                <w:color w:val="17365D"/>
                <w:sz w:val="20"/>
                <w:szCs w:val="20"/>
              </w:rPr>
            </w:pPr>
            <w:r>
              <w:rPr>
                <w:rFonts w:ascii="Arial" w:hAnsi="Arial" w:cs="Arial"/>
                <w:b/>
                <w:bCs/>
                <w:color w:val="17365D"/>
                <w:sz w:val="20"/>
                <w:szCs w:val="20"/>
              </w:rPr>
              <w:t>Signature/Electronic Approval</w:t>
            </w:r>
          </w:p>
        </w:tc>
        <w:tc>
          <w:tcPr>
            <w:tcW w:w="978" w:type="pct"/>
            <w:shd w:val="clear" w:color="auto" w:fill="D9D9D9"/>
            <w:vAlign w:val="center"/>
          </w:tcPr>
          <w:p w14:paraId="7B8B7814" w14:textId="77777777" w:rsidR="00A06348" w:rsidRPr="00F8133E" w:rsidRDefault="00A06348" w:rsidP="00A06348">
            <w:pPr>
              <w:snapToGrid w:val="0"/>
              <w:spacing w:before="120" w:after="120"/>
              <w:jc w:val="center"/>
              <w:rPr>
                <w:rFonts w:ascii="Arial" w:hAnsi="Arial" w:cs="Arial"/>
                <w:b/>
                <w:bCs/>
                <w:color w:val="17365D"/>
                <w:sz w:val="20"/>
                <w:szCs w:val="20"/>
              </w:rPr>
            </w:pPr>
            <w:r>
              <w:rPr>
                <w:rFonts w:ascii="Arial" w:hAnsi="Arial" w:cs="Arial"/>
                <w:b/>
                <w:bCs/>
                <w:color w:val="17365D"/>
                <w:sz w:val="20"/>
                <w:szCs w:val="20"/>
              </w:rPr>
              <w:t>Date</w:t>
            </w:r>
          </w:p>
        </w:tc>
      </w:tr>
      <w:tr w:rsidR="00A06348" w:rsidRPr="000D576A" w14:paraId="2567EBE0" w14:textId="77777777" w:rsidTr="00A06348">
        <w:tc>
          <w:tcPr>
            <w:tcW w:w="912" w:type="pct"/>
            <w:vAlign w:val="center"/>
          </w:tcPr>
          <w:p w14:paraId="51A2142A" w14:textId="77777777" w:rsidR="00A06348" w:rsidRPr="00F8133E" w:rsidRDefault="00A06348" w:rsidP="0062433E">
            <w:pPr>
              <w:snapToGrid w:val="0"/>
              <w:jc w:val="center"/>
              <w:rPr>
                <w:rFonts w:ascii="Arial" w:hAnsi="Arial" w:cs="Arial"/>
                <w:sz w:val="20"/>
                <w:szCs w:val="20"/>
              </w:rPr>
            </w:pPr>
          </w:p>
        </w:tc>
        <w:tc>
          <w:tcPr>
            <w:tcW w:w="1397" w:type="pct"/>
            <w:vAlign w:val="center"/>
          </w:tcPr>
          <w:p w14:paraId="51EC78E8" w14:textId="77777777" w:rsidR="00A06348" w:rsidRPr="00F8133E" w:rsidRDefault="00A06348" w:rsidP="0062433E">
            <w:pPr>
              <w:snapToGrid w:val="0"/>
              <w:jc w:val="center"/>
              <w:rPr>
                <w:rFonts w:ascii="Arial" w:hAnsi="Arial" w:cs="Arial"/>
                <w:sz w:val="20"/>
                <w:szCs w:val="20"/>
              </w:rPr>
            </w:pPr>
          </w:p>
        </w:tc>
        <w:tc>
          <w:tcPr>
            <w:tcW w:w="1713" w:type="pct"/>
            <w:vAlign w:val="center"/>
          </w:tcPr>
          <w:p w14:paraId="77E73A77" w14:textId="77777777" w:rsidR="00A06348" w:rsidRPr="00F8133E" w:rsidRDefault="00A06348" w:rsidP="0062433E">
            <w:pPr>
              <w:snapToGrid w:val="0"/>
              <w:jc w:val="center"/>
              <w:rPr>
                <w:rFonts w:ascii="Arial" w:hAnsi="Arial" w:cs="Arial"/>
                <w:sz w:val="20"/>
                <w:szCs w:val="20"/>
              </w:rPr>
            </w:pPr>
          </w:p>
        </w:tc>
        <w:tc>
          <w:tcPr>
            <w:tcW w:w="978" w:type="pct"/>
            <w:vAlign w:val="center"/>
          </w:tcPr>
          <w:p w14:paraId="7CBACD6E" w14:textId="77777777" w:rsidR="00A06348" w:rsidRPr="00F8133E" w:rsidRDefault="00A06348" w:rsidP="0062433E">
            <w:pPr>
              <w:snapToGrid w:val="0"/>
              <w:jc w:val="center"/>
              <w:rPr>
                <w:rFonts w:ascii="Arial" w:hAnsi="Arial" w:cs="Arial"/>
                <w:sz w:val="20"/>
                <w:szCs w:val="20"/>
              </w:rPr>
            </w:pPr>
          </w:p>
        </w:tc>
      </w:tr>
      <w:tr w:rsidR="00A06348" w:rsidRPr="000D576A" w14:paraId="184933DC" w14:textId="77777777" w:rsidTr="00A06348">
        <w:tc>
          <w:tcPr>
            <w:tcW w:w="912" w:type="pct"/>
            <w:vAlign w:val="center"/>
          </w:tcPr>
          <w:p w14:paraId="1ED0AE0B" w14:textId="77777777" w:rsidR="00A06348" w:rsidRPr="00F8133E" w:rsidRDefault="00A06348" w:rsidP="0062433E">
            <w:pPr>
              <w:snapToGrid w:val="0"/>
              <w:jc w:val="center"/>
              <w:rPr>
                <w:rFonts w:ascii="Arial" w:hAnsi="Arial" w:cs="Arial"/>
                <w:sz w:val="20"/>
                <w:szCs w:val="20"/>
              </w:rPr>
            </w:pPr>
          </w:p>
        </w:tc>
        <w:tc>
          <w:tcPr>
            <w:tcW w:w="1397" w:type="pct"/>
            <w:vAlign w:val="center"/>
          </w:tcPr>
          <w:p w14:paraId="46B1A247" w14:textId="77777777" w:rsidR="00A06348" w:rsidRPr="00F8133E" w:rsidRDefault="00A06348" w:rsidP="0062433E">
            <w:pPr>
              <w:snapToGrid w:val="0"/>
              <w:jc w:val="center"/>
              <w:rPr>
                <w:rFonts w:ascii="Arial" w:hAnsi="Arial" w:cs="Arial"/>
                <w:sz w:val="20"/>
                <w:szCs w:val="20"/>
              </w:rPr>
            </w:pPr>
          </w:p>
        </w:tc>
        <w:tc>
          <w:tcPr>
            <w:tcW w:w="1713" w:type="pct"/>
            <w:vAlign w:val="center"/>
          </w:tcPr>
          <w:p w14:paraId="27AB662B" w14:textId="77777777" w:rsidR="00A06348" w:rsidRPr="00F8133E" w:rsidRDefault="00A06348" w:rsidP="0062433E">
            <w:pPr>
              <w:snapToGrid w:val="0"/>
              <w:jc w:val="center"/>
              <w:rPr>
                <w:rFonts w:ascii="Arial" w:hAnsi="Arial" w:cs="Arial"/>
                <w:sz w:val="20"/>
                <w:szCs w:val="20"/>
              </w:rPr>
            </w:pPr>
          </w:p>
        </w:tc>
        <w:tc>
          <w:tcPr>
            <w:tcW w:w="978" w:type="pct"/>
            <w:vAlign w:val="center"/>
          </w:tcPr>
          <w:p w14:paraId="757B5A6E" w14:textId="77777777" w:rsidR="00A06348" w:rsidRPr="00F8133E" w:rsidRDefault="00A06348" w:rsidP="0062433E">
            <w:pPr>
              <w:snapToGrid w:val="0"/>
              <w:jc w:val="center"/>
              <w:rPr>
                <w:rFonts w:ascii="Arial" w:hAnsi="Arial" w:cs="Arial"/>
                <w:sz w:val="20"/>
                <w:szCs w:val="20"/>
              </w:rPr>
            </w:pPr>
          </w:p>
        </w:tc>
      </w:tr>
      <w:tr w:rsidR="00A06348" w:rsidRPr="000D576A" w14:paraId="268E1E05" w14:textId="77777777" w:rsidTr="00A06348">
        <w:tc>
          <w:tcPr>
            <w:tcW w:w="912" w:type="pct"/>
            <w:vAlign w:val="center"/>
          </w:tcPr>
          <w:p w14:paraId="4B57492D" w14:textId="77777777" w:rsidR="00A06348" w:rsidRPr="00F8133E" w:rsidRDefault="00A06348" w:rsidP="0062433E">
            <w:pPr>
              <w:snapToGrid w:val="0"/>
              <w:jc w:val="center"/>
              <w:rPr>
                <w:rFonts w:ascii="Arial" w:hAnsi="Arial" w:cs="Arial"/>
                <w:sz w:val="20"/>
                <w:szCs w:val="20"/>
              </w:rPr>
            </w:pPr>
          </w:p>
        </w:tc>
        <w:tc>
          <w:tcPr>
            <w:tcW w:w="1397" w:type="pct"/>
            <w:vAlign w:val="center"/>
          </w:tcPr>
          <w:p w14:paraId="6E9F1D69" w14:textId="77777777" w:rsidR="00A06348" w:rsidRPr="00F8133E" w:rsidRDefault="00A06348" w:rsidP="0062433E">
            <w:pPr>
              <w:snapToGrid w:val="0"/>
              <w:jc w:val="center"/>
              <w:rPr>
                <w:rFonts w:ascii="Arial" w:hAnsi="Arial" w:cs="Arial"/>
                <w:sz w:val="20"/>
                <w:szCs w:val="20"/>
              </w:rPr>
            </w:pPr>
          </w:p>
        </w:tc>
        <w:tc>
          <w:tcPr>
            <w:tcW w:w="1713" w:type="pct"/>
            <w:vAlign w:val="center"/>
          </w:tcPr>
          <w:p w14:paraId="69382BB8" w14:textId="77777777" w:rsidR="00A06348" w:rsidRPr="00F8133E" w:rsidRDefault="00A06348" w:rsidP="0062433E">
            <w:pPr>
              <w:snapToGrid w:val="0"/>
              <w:jc w:val="center"/>
              <w:rPr>
                <w:rFonts w:ascii="Arial" w:hAnsi="Arial" w:cs="Arial"/>
                <w:sz w:val="20"/>
                <w:szCs w:val="20"/>
              </w:rPr>
            </w:pPr>
          </w:p>
        </w:tc>
        <w:tc>
          <w:tcPr>
            <w:tcW w:w="978" w:type="pct"/>
            <w:vAlign w:val="center"/>
          </w:tcPr>
          <w:p w14:paraId="2AF2254F" w14:textId="77777777" w:rsidR="00A06348" w:rsidRPr="00F8133E" w:rsidRDefault="00A06348" w:rsidP="0062433E">
            <w:pPr>
              <w:snapToGrid w:val="0"/>
              <w:jc w:val="center"/>
              <w:rPr>
                <w:rFonts w:ascii="Arial" w:hAnsi="Arial" w:cs="Arial"/>
                <w:sz w:val="20"/>
                <w:szCs w:val="20"/>
              </w:rPr>
            </w:pPr>
          </w:p>
        </w:tc>
      </w:tr>
    </w:tbl>
    <w:p w14:paraId="352262E2" w14:textId="77777777" w:rsidR="00D342CA" w:rsidRPr="001274B2" w:rsidRDefault="00D342CA" w:rsidP="001274B2">
      <w:pPr>
        <w:pStyle w:val="BodyText"/>
        <w:spacing w:line="276" w:lineRule="auto"/>
        <w:jc w:val="both"/>
        <w:rPr>
          <w:rFonts w:ascii="Arial" w:hAnsi="Arial" w:cs="Arial"/>
        </w:rPr>
      </w:pPr>
    </w:p>
    <w:p w14:paraId="0338535E" w14:textId="77777777" w:rsidR="00D342CA" w:rsidRDefault="00D342CA" w:rsidP="00D342CA">
      <w:pPr>
        <w:rPr>
          <w:sz w:val="20"/>
          <w:szCs w:val="20"/>
        </w:rPr>
      </w:pPr>
    </w:p>
    <w:p w14:paraId="22E2F9C4" w14:textId="77777777" w:rsidR="00FC7889" w:rsidRPr="00D342CA" w:rsidRDefault="00FC7889" w:rsidP="00D342CA">
      <w:pPr>
        <w:rPr>
          <w:sz w:val="20"/>
          <w:szCs w:val="20"/>
        </w:rPr>
        <w:sectPr w:rsidR="00FC7889" w:rsidRPr="00D342CA" w:rsidSect="00446C1D">
          <w:pgSz w:w="11906" w:h="16838"/>
          <w:pgMar w:top="1440" w:right="1440" w:bottom="1440" w:left="1276" w:header="426" w:footer="708" w:gutter="0"/>
          <w:cols w:space="708"/>
          <w:docGrid w:linePitch="360"/>
        </w:sectPr>
      </w:pPr>
    </w:p>
    <w:sdt>
      <w:sdtPr>
        <w:id w:val="-1949852253"/>
        <w:docPartObj>
          <w:docPartGallery w:val="Table of Contents"/>
          <w:docPartUnique/>
        </w:docPartObj>
      </w:sdtPr>
      <w:sdtEndPr>
        <w:rPr>
          <w:b/>
          <w:bCs/>
          <w:noProof/>
        </w:rPr>
      </w:sdtEndPr>
      <w:sdtContent>
        <w:p w14:paraId="7894AC05" w14:textId="77777777" w:rsidR="00D941E7" w:rsidRPr="00D941E7" w:rsidRDefault="00D941E7" w:rsidP="00D941E7">
          <w:pPr>
            <w:jc w:val="both"/>
            <w:rPr>
              <w:rFonts w:ascii="Arial" w:hAnsi="Arial" w:cs="Arial"/>
              <w:b/>
              <w:color w:val="1F4E79" w:themeColor="accent5" w:themeShade="80"/>
              <w:sz w:val="36"/>
              <w:szCs w:val="36"/>
            </w:rPr>
          </w:pPr>
          <w:r w:rsidRPr="00F8133E">
            <w:rPr>
              <w:rFonts w:ascii="Arial" w:hAnsi="Arial" w:cs="Arial"/>
              <w:b/>
              <w:color w:val="1F4E79" w:themeColor="accent5" w:themeShade="80"/>
              <w:sz w:val="36"/>
              <w:szCs w:val="36"/>
            </w:rPr>
            <w:t>Table of Contents</w:t>
          </w:r>
        </w:p>
        <w:p w14:paraId="7A982829" w14:textId="77777777" w:rsidR="00256D8F" w:rsidRDefault="00D941E7">
          <w:pPr>
            <w:pStyle w:val="TOC1"/>
            <w:tabs>
              <w:tab w:val="left" w:pos="403"/>
              <w:tab w:val="right" w:leader="dot" w:pos="9180"/>
            </w:tabs>
            <w:rPr>
              <w:rFonts w:eastAsiaTheme="minorEastAsia"/>
              <w:noProof/>
              <w:lang w:eastAsia="en-IN"/>
            </w:rPr>
          </w:pPr>
          <w:r>
            <w:fldChar w:fldCharType="begin"/>
          </w:r>
          <w:r>
            <w:instrText xml:space="preserve"> TOC \o "1-3" \h \z \u </w:instrText>
          </w:r>
          <w:r>
            <w:fldChar w:fldCharType="separate"/>
          </w:r>
          <w:hyperlink w:anchor="_Toc525218542" w:history="1">
            <w:r w:rsidR="00256D8F" w:rsidRPr="008E1E0B">
              <w:rPr>
                <w:rStyle w:val="Hyperlink"/>
                <w:b/>
                <w:noProof/>
              </w:rPr>
              <w:t>1</w:t>
            </w:r>
            <w:r w:rsidR="00256D8F">
              <w:rPr>
                <w:rFonts w:eastAsiaTheme="minorEastAsia"/>
                <w:noProof/>
                <w:lang w:eastAsia="en-IN"/>
              </w:rPr>
              <w:tab/>
            </w:r>
            <w:r w:rsidR="00256D8F" w:rsidRPr="008E1E0B">
              <w:rPr>
                <w:rStyle w:val="Hyperlink"/>
                <w:b/>
                <w:noProof/>
              </w:rPr>
              <w:t>Introduction</w:t>
            </w:r>
            <w:r w:rsidR="00256D8F">
              <w:rPr>
                <w:noProof/>
                <w:webHidden/>
              </w:rPr>
              <w:tab/>
            </w:r>
            <w:r w:rsidR="00256D8F">
              <w:rPr>
                <w:noProof/>
                <w:webHidden/>
              </w:rPr>
              <w:fldChar w:fldCharType="begin"/>
            </w:r>
            <w:r w:rsidR="00256D8F">
              <w:rPr>
                <w:noProof/>
                <w:webHidden/>
              </w:rPr>
              <w:instrText xml:space="preserve"> PAGEREF _Toc525218542 \h </w:instrText>
            </w:r>
            <w:r w:rsidR="00256D8F">
              <w:rPr>
                <w:noProof/>
                <w:webHidden/>
              </w:rPr>
            </w:r>
            <w:r w:rsidR="00256D8F">
              <w:rPr>
                <w:noProof/>
                <w:webHidden/>
              </w:rPr>
              <w:fldChar w:fldCharType="separate"/>
            </w:r>
            <w:r w:rsidR="00256D8F">
              <w:rPr>
                <w:noProof/>
                <w:webHidden/>
              </w:rPr>
              <w:t>6</w:t>
            </w:r>
            <w:r w:rsidR="00256D8F">
              <w:rPr>
                <w:noProof/>
                <w:webHidden/>
              </w:rPr>
              <w:fldChar w:fldCharType="end"/>
            </w:r>
          </w:hyperlink>
        </w:p>
        <w:p w14:paraId="3A499FE9" w14:textId="77777777" w:rsidR="00256D8F" w:rsidRDefault="00182E96">
          <w:pPr>
            <w:pStyle w:val="TOC2"/>
            <w:tabs>
              <w:tab w:val="left" w:pos="880"/>
              <w:tab w:val="right" w:leader="dot" w:pos="9180"/>
            </w:tabs>
            <w:rPr>
              <w:rFonts w:asciiTheme="minorHAnsi" w:eastAsiaTheme="minorEastAsia" w:hAnsiTheme="minorHAnsi" w:cstheme="minorBidi"/>
              <w:smallCaps w:val="0"/>
              <w:noProof/>
              <w:sz w:val="22"/>
              <w:szCs w:val="22"/>
              <w:lang w:val="en-IN" w:eastAsia="en-IN"/>
            </w:rPr>
          </w:pPr>
          <w:hyperlink w:anchor="_Toc525218543" w:history="1">
            <w:r w:rsidR="00256D8F" w:rsidRPr="008E1E0B">
              <w:rPr>
                <w:rStyle w:val="Hyperlink"/>
                <w:noProof/>
              </w:rPr>
              <w:t>1.1</w:t>
            </w:r>
            <w:r w:rsidR="00256D8F">
              <w:rPr>
                <w:rFonts w:asciiTheme="minorHAnsi" w:eastAsiaTheme="minorEastAsia" w:hAnsiTheme="minorHAnsi" w:cstheme="minorBidi"/>
                <w:smallCaps w:val="0"/>
                <w:noProof/>
                <w:sz w:val="22"/>
                <w:szCs w:val="22"/>
                <w:lang w:val="en-IN" w:eastAsia="en-IN"/>
              </w:rPr>
              <w:tab/>
            </w:r>
            <w:r w:rsidR="00256D8F" w:rsidRPr="008E1E0B">
              <w:rPr>
                <w:rStyle w:val="Hyperlink"/>
                <w:noProof/>
              </w:rPr>
              <w:t>Purpose</w:t>
            </w:r>
            <w:r w:rsidR="00256D8F">
              <w:rPr>
                <w:noProof/>
                <w:webHidden/>
              </w:rPr>
              <w:tab/>
            </w:r>
            <w:r w:rsidR="00256D8F">
              <w:rPr>
                <w:noProof/>
                <w:webHidden/>
              </w:rPr>
              <w:fldChar w:fldCharType="begin"/>
            </w:r>
            <w:r w:rsidR="00256D8F">
              <w:rPr>
                <w:noProof/>
                <w:webHidden/>
              </w:rPr>
              <w:instrText xml:space="preserve"> PAGEREF _Toc525218543 \h </w:instrText>
            </w:r>
            <w:r w:rsidR="00256D8F">
              <w:rPr>
                <w:noProof/>
                <w:webHidden/>
              </w:rPr>
            </w:r>
            <w:r w:rsidR="00256D8F">
              <w:rPr>
                <w:noProof/>
                <w:webHidden/>
              </w:rPr>
              <w:fldChar w:fldCharType="separate"/>
            </w:r>
            <w:r w:rsidR="00256D8F">
              <w:rPr>
                <w:noProof/>
                <w:webHidden/>
              </w:rPr>
              <w:t>6</w:t>
            </w:r>
            <w:r w:rsidR="00256D8F">
              <w:rPr>
                <w:noProof/>
                <w:webHidden/>
              </w:rPr>
              <w:fldChar w:fldCharType="end"/>
            </w:r>
          </w:hyperlink>
        </w:p>
        <w:p w14:paraId="35888097" w14:textId="77777777" w:rsidR="00256D8F" w:rsidRDefault="00182E96">
          <w:pPr>
            <w:pStyle w:val="TOC2"/>
            <w:tabs>
              <w:tab w:val="left" w:pos="880"/>
              <w:tab w:val="right" w:leader="dot" w:pos="9180"/>
            </w:tabs>
            <w:rPr>
              <w:rFonts w:asciiTheme="minorHAnsi" w:eastAsiaTheme="minorEastAsia" w:hAnsiTheme="minorHAnsi" w:cstheme="minorBidi"/>
              <w:smallCaps w:val="0"/>
              <w:noProof/>
              <w:sz w:val="22"/>
              <w:szCs w:val="22"/>
              <w:lang w:val="en-IN" w:eastAsia="en-IN"/>
            </w:rPr>
          </w:pPr>
          <w:hyperlink w:anchor="_Toc525218544" w:history="1">
            <w:r w:rsidR="00256D8F" w:rsidRPr="008E1E0B">
              <w:rPr>
                <w:rStyle w:val="Hyperlink"/>
                <w:noProof/>
              </w:rPr>
              <w:t>1.2</w:t>
            </w:r>
            <w:r w:rsidR="00256D8F">
              <w:rPr>
                <w:rFonts w:asciiTheme="minorHAnsi" w:eastAsiaTheme="minorEastAsia" w:hAnsiTheme="minorHAnsi" w:cstheme="minorBidi"/>
                <w:smallCaps w:val="0"/>
                <w:noProof/>
                <w:sz w:val="22"/>
                <w:szCs w:val="22"/>
                <w:lang w:val="en-IN" w:eastAsia="en-IN"/>
              </w:rPr>
              <w:tab/>
            </w:r>
            <w:r w:rsidR="00256D8F" w:rsidRPr="008E1E0B">
              <w:rPr>
                <w:rStyle w:val="Hyperlink"/>
                <w:noProof/>
              </w:rPr>
              <w:t>Scope</w:t>
            </w:r>
            <w:r w:rsidR="00256D8F">
              <w:rPr>
                <w:noProof/>
                <w:webHidden/>
              </w:rPr>
              <w:tab/>
            </w:r>
            <w:r w:rsidR="00256D8F">
              <w:rPr>
                <w:noProof/>
                <w:webHidden/>
              </w:rPr>
              <w:fldChar w:fldCharType="begin"/>
            </w:r>
            <w:r w:rsidR="00256D8F">
              <w:rPr>
                <w:noProof/>
                <w:webHidden/>
              </w:rPr>
              <w:instrText xml:space="preserve"> PAGEREF _Toc525218544 \h </w:instrText>
            </w:r>
            <w:r w:rsidR="00256D8F">
              <w:rPr>
                <w:noProof/>
                <w:webHidden/>
              </w:rPr>
            </w:r>
            <w:r w:rsidR="00256D8F">
              <w:rPr>
                <w:noProof/>
                <w:webHidden/>
              </w:rPr>
              <w:fldChar w:fldCharType="separate"/>
            </w:r>
            <w:r w:rsidR="00256D8F">
              <w:rPr>
                <w:noProof/>
                <w:webHidden/>
              </w:rPr>
              <w:t>6</w:t>
            </w:r>
            <w:r w:rsidR="00256D8F">
              <w:rPr>
                <w:noProof/>
                <w:webHidden/>
              </w:rPr>
              <w:fldChar w:fldCharType="end"/>
            </w:r>
          </w:hyperlink>
        </w:p>
        <w:p w14:paraId="50B9FD9E" w14:textId="77777777" w:rsidR="00256D8F" w:rsidRDefault="00182E96">
          <w:pPr>
            <w:pStyle w:val="TOC2"/>
            <w:tabs>
              <w:tab w:val="left" w:pos="880"/>
              <w:tab w:val="right" w:leader="dot" w:pos="9180"/>
            </w:tabs>
            <w:rPr>
              <w:rFonts w:asciiTheme="minorHAnsi" w:eastAsiaTheme="minorEastAsia" w:hAnsiTheme="minorHAnsi" w:cstheme="minorBidi"/>
              <w:smallCaps w:val="0"/>
              <w:noProof/>
              <w:sz w:val="22"/>
              <w:szCs w:val="22"/>
              <w:lang w:val="en-IN" w:eastAsia="en-IN"/>
            </w:rPr>
          </w:pPr>
          <w:hyperlink w:anchor="_Toc525218545" w:history="1">
            <w:r w:rsidR="00256D8F" w:rsidRPr="008E1E0B">
              <w:rPr>
                <w:rStyle w:val="Hyperlink"/>
                <w:noProof/>
              </w:rPr>
              <w:t>1.3</w:t>
            </w:r>
            <w:r w:rsidR="00256D8F">
              <w:rPr>
                <w:rFonts w:asciiTheme="minorHAnsi" w:eastAsiaTheme="minorEastAsia" w:hAnsiTheme="minorHAnsi" w:cstheme="minorBidi"/>
                <w:smallCaps w:val="0"/>
                <w:noProof/>
                <w:sz w:val="22"/>
                <w:szCs w:val="22"/>
                <w:lang w:val="en-IN" w:eastAsia="en-IN"/>
              </w:rPr>
              <w:tab/>
            </w:r>
            <w:r w:rsidR="00256D8F" w:rsidRPr="008E1E0B">
              <w:rPr>
                <w:rStyle w:val="Hyperlink"/>
                <w:noProof/>
              </w:rPr>
              <w:t>Acronyms and Abbreviations</w:t>
            </w:r>
            <w:r w:rsidR="00256D8F">
              <w:rPr>
                <w:noProof/>
                <w:webHidden/>
              </w:rPr>
              <w:tab/>
            </w:r>
            <w:r w:rsidR="00256D8F">
              <w:rPr>
                <w:noProof/>
                <w:webHidden/>
              </w:rPr>
              <w:fldChar w:fldCharType="begin"/>
            </w:r>
            <w:r w:rsidR="00256D8F">
              <w:rPr>
                <w:noProof/>
                <w:webHidden/>
              </w:rPr>
              <w:instrText xml:space="preserve"> PAGEREF _Toc525218545 \h </w:instrText>
            </w:r>
            <w:r w:rsidR="00256D8F">
              <w:rPr>
                <w:noProof/>
                <w:webHidden/>
              </w:rPr>
            </w:r>
            <w:r w:rsidR="00256D8F">
              <w:rPr>
                <w:noProof/>
                <w:webHidden/>
              </w:rPr>
              <w:fldChar w:fldCharType="separate"/>
            </w:r>
            <w:r w:rsidR="00256D8F">
              <w:rPr>
                <w:noProof/>
                <w:webHidden/>
              </w:rPr>
              <w:t>6</w:t>
            </w:r>
            <w:r w:rsidR="00256D8F">
              <w:rPr>
                <w:noProof/>
                <w:webHidden/>
              </w:rPr>
              <w:fldChar w:fldCharType="end"/>
            </w:r>
          </w:hyperlink>
        </w:p>
        <w:p w14:paraId="0A436B4C" w14:textId="77777777" w:rsidR="00256D8F" w:rsidRDefault="00182E96">
          <w:pPr>
            <w:pStyle w:val="TOC1"/>
            <w:tabs>
              <w:tab w:val="left" w:pos="403"/>
              <w:tab w:val="right" w:leader="dot" w:pos="9180"/>
            </w:tabs>
            <w:rPr>
              <w:rFonts w:eastAsiaTheme="minorEastAsia"/>
              <w:noProof/>
              <w:lang w:eastAsia="en-IN"/>
            </w:rPr>
          </w:pPr>
          <w:hyperlink w:anchor="_Toc525218546" w:history="1">
            <w:r w:rsidR="00256D8F" w:rsidRPr="008E1E0B">
              <w:rPr>
                <w:rStyle w:val="Hyperlink"/>
                <w:b/>
                <w:noProof/>
              </w:rPr>
              <w:t>2</w:t>
            </w:r>
            <w:r w:rsidR="00256D8F">
              <w:rPr>
                <w:rFonts w:eastAsiaTheme="minorEastAsia"/>
                <w:noProof/>
                <w:lang w:eastAsia="en-IN"/>
              </w:rPr>
              <w:tab/>
            </w:r>
            <w:r w:rsidR="00256D8F" w:rsidRPr="008E1E0B">
              <w:rPr>
                <w:rStyle w:val="Hyperlink"/>
                <w:b/>
                <w:noProof/>
              </w:rPr>
              <w:t>Next Section</w:t>
            </w:r>
            <w:r w:rsidR="00256D8F">
              <w:rPr>
                <w:noProof/>
                <w:webHidden/>
              </w:rPr>
              <w:tab/>
            </w:r>
            <w:r w:rsidR="00256D8F">
              <w:rPr>
                <w:noProof/>
                <w:webHidden/>
              </w:rPr>
              <w:fldChar w:fldCharType="begin"/>
            </w:r>
            <w:r w:rsidR="00256D8F">
              <w:rPr>
                <w:noProof/>
                <w:webHidden/>
              </w:rPr>
              <w:instrText xml:space="preserve"> PAGEREF _Toc525218546 \h </w:instrText>
            </w:r>
            <w:r w:rsidR="00256D8F">
              <w:rPr>
                <w:noProof/>
                <w:webHidden/>
              </w:rPr>
            </w:r>
            <w:r w:rsidR="00256D8F">
              <w:rPr>
                <w:noProof/>
                <w:webHidden/>
              </w:rPr>
              <w:fldChar w:fldCharType="separate"/>
            </w:r>
            <w:r w:rsidR="00256D8F">
              <w:rPr>
                <w:noProof/>
                <w:webHidden/>
              </w:rPr>
              <w:t>7</w:t>
            </w:r>
            <w:r w:rsidR="00256D8F">
              <w:rPr>
                <w:noProof/>
                <w:webHidden/>
              </w:rPr>
              <w:fldChar w:fldCharType="end"/>
            </w:r>
          </w:hyperlink>
        </w:p>
        <w:p w14:paraId="5777EE5E" w14:textId="77777777" w:rsidR="00256D8F" w:rsidRDefault="00182E96">
          <w:pPr>
            <w:pStyle w:val="TOC2"/>
            <w:tabs>
              <w:tab w:val="left" w:pos="880"/>
              <w:tab w:val="right" w:leader="dot" w:pos="9180"/>
            </w:tabs>
            <w:rPr>
              <w:rFonts w:asciiTheme="minorHAnsi" w:eastAsiaTheme="minorEastAsia" w:hAnsiTheme="minorHAnsi" w:cstheme="minorBidi"/>
              <w:smallCaps w:val="0"/>
              <w:noProof/>
              <w:sz w:val="22"/>
              <w:szCs w:val="22"/>
              <w:lang w:val="en-IN" w:eastAsia="en-IN"/>
            </w:rPr>
          </w:pPr>
          <w:hyperlink w:anchor="_Toc525218547" w:history="1">
            <w:r w:rsidR="00256D8F" w:rsidRPr="008E1E0B">
              <w:rPr>
                <w:rStyle w:val="Hyperlink"/>
                <w:noProof/>
              </w:rPr>
              <w:t>2.1</w:t>
            </w:r>
            <w:r w:rsidR="00256D8F">
              <w:rPr>
                <w:rFonts w:asciiTheme="minorHAnsi" w:eastAsiaTheme="minorEastAsia" w:hAnsiTheme="minorHAnsi" w:cstheme="minorBidi"/>
                <w:smallCaps w:val="0"/>
                <w:noProof/>
                <w:sz w:val="22"/>
                <w:szCs w:val="22"/>
                <w:lang w:val="en-IN" w:eastAsia="en-IN"/>
              </w:rPr>
              <w:tab/>
            </w:r>
            <w:r w:rsidR="00256D8F" w:rsidRPr="008E1E0B">
              <w:rPr>
                <w:rStyle w:val="Hyperlink"/>
                <w:noProof/>
              </w:rPr>
              <w:t>Sub Section</w:t>
            </w:r>
            <w:r w:rsidR="00256D8F">
              <w:rPr>
                <w:noProof/>
                <w:webHidden/>
              </w:rPr>
              <w:tab/>
            </w:r>
            <w:r w:rsidR="00256D8F">
              <w:rPr>
                <w:noProof/>
                <w:webHidden/>
              </w:rPr>
              <w:fldChar w:fldCharType="begin"/>
            </w:r>
            <w:r w:rsidR="00256D8F">
              <w:rPr>
                <w:noProof/>
                <w:webHidden/>
              </w:rPr>
              <w:instrText xml:space="preserve"> PAGEREF _Toc525218547 \h </w:instrText>
            </w:r>
            <w:r w:rsidR="00256D8F">
              <w:rPr>
                <w:noProof/>
                <w:webHidden/>
              </w:rPr>
            </w:r>
            <w:r w:rsidR="00256D8F">
              <w:rPr>
                <w:noProof/>
                <w:webHidden/>
              </w:rPr>
              <w:fldChar w:fldCharType="separate"/>
            </w:r>
            <w:r w:rsidR="00256D8F">
              <w:rPr>
                <w:noProof/>
                <w:webHidden/>
              </w:rPr>
              <w:t>7</w:t>
            </w:r>
            <w:r w:rsidR="00256D8F">
              <w:rPr>
                <w:noProof/>
                <w:webHidden/>
              </w:rPr>
              <w:fldChar w:fldCharType="end"/>
            </w:r>
          </w:hyperlink>
        </w:p>
        <w:p w14:paraId="2F0068FC" w14:textId="77777777" w:rsidR="00D941E7" w:rsidRDefault="00D941E7">
          <w:r>
            <w:rPr>
              <w:b/>
              <w:bCs/>
              <w:noProof/>
            </w:rPr>
            <w:fldChar w:fldCharType="end"/>
          </w:r>
        </w:p>
      </w:sdtContent>
    </w:sdt>
    <w:p w14:paraId="3DC86769" w14:textId="77777777" w:rsidR="000D52C4" w:rsidRDefault="000D52C4" w:rsidP="000D52C4">
      <w:pPr>
        <w:pStyle w:val="TOC3"/>
        <w:rPr>
          <w:rFonts w:asciiTheme="minorHAnsi" w:eastAsiaTheme="minorEastAsia" w:hAnsiTheme="minorHAnsi" w:cstheme="minorBidi"/>
          <w:i w:val="0"/>
          <w:iCs w:val="0"/>
          <w:noProof/>
          <w:sz w:val="22"/>
          <w:szCs w:val="22"/>
          <w:lang w:val="en-IN" w:eastAsia="en-IN"/>
        </w:rPr>
      </w:pPr>
    </w:p>
    <w:p w14:paraId="4C33F525" w14:textId="070C56CE" w:rsidR="000D52C4" w:rsidRPr="00C40449" w:rsidRDefault="000D52C4" w:rsidP="00C40449">
      <w:pPr>
        <w:pStyle w:val="gmail-msolistparagraph"/>
        <w:shd w:val="clear" w:color="auto" w:fill="FFFFFF"/>
        <w:spacing w:before="0" w:beforeAutospacing="0" w:after="0" w:afterAutospacing="0"/>
        <w:ind w:left="720"/>
        <w:rPr>
          <w:rFonts w:ascii="Calibri" w:hAnsi="Calibri" w:cs="Calibri"/>
          <w:color w:val="222222"/>
          <w:sz w:val="22"/>
          <w:szCs w:val="22"/>
        </w:rPr>
        <w:sectPr w:rsidR="000D52C4" w:rsidRPr="00C40449" w:rsidSect="00B1397C">
          <w:pgSz w:w="11906" w:h="16838"/>
          <w:pgMar w:top="1440" w:right="1440" w:bottom="1440" w:left="1276" w:header="426" w:footer="708" w:gutter="0"/>
          <w:cols w:space="708"/>
          <w:docGrid w:linePitch="360"/>
        </w:sectPr>
      </w:pPr>
    </w:p>
    <w:p w14:paraId="005069A8" w14:textId="77777777" w:rsidR="007E1E55" w:rsidRPr="00D941E7" w:rsidRDefault="007E1E55" w:rsidP="007E1E55">
      <w:pPr>
        <w:jc w:val="both"/>
        <w:rPr>
          <w:rFonts w:ascii="Arial" w:hAnsi="Arial" w:cs="Arial"/>
          <w:b/>
          <w:color w:val="1F4E79" w:themeColor="accent5" w:themeShade="80"/>
          <w:sz w:val="36"/>
          <w:szCs w:val="36"/>
        </w:rPr>
      </w:pPr>
      <w:r w:rsidRPr="00F8133E">
        <w:rPr>
          <w:rFonts w:ascii="Arial" w:hAnsi="Arial" w:cs="Arial"/>
          <w:b/>
          <w:color w:val="1F4E79" w:themeColor="accent5" w:themeShade="80"/>
          <w:sz w:val="36"/>
          <w:szCs w:val="36"/>
        </w:rPr>
        <w:lastRenderedPageBreak/>
        <w:t xml:space="preserve">Table of </w:t>
      </w:r>
      <w:r>
        <w:rPr>
          <w:rFonts w:ascii="Arial" w:hAnsi="Arial" w:cs="Arial"/>
          <w:b/>
          <w:color w:val="1F4E79" w:themeColor="accent5" w:themeShade="80"/>
          <w:sz w:val="36"/>
          <w:szCs w:val="36"/>
        </w:rPr>
        <w:t>Figures</w:t>
      </w:r>
    </w:p>
    <w:p w14:paraId="27F20403" w14:textId="77777777" w:rsidR="007C7B4A" w:rsidRDefault="007C7B4A" w:rsidP="007C7B4A">
      <w:pPr>
        <w:pStyle w:val="TOC3"/>
        <w:rPr>
          <w:rFonts w:asciiTheme="minorHAnsi" w:eastAsiaTheme="minorEastAsia" w:hAnsiTheme="minorHAnsi" w:cstheme="minorBidi"/>
          <w:i w:val="0"/>
          <w:iCs w:val="0"/>
          <w:noProof/>
          <w:sz w:val="22"/>
          <w:szCs w:val="22"/>
          <w:lang w:val="en-IN" w:eastAsia="en-IN"/>
        </w:rPr>
      </w:pPr>
    </w:p>
    <w:p w14:paraId="0A90A07D" w14:textId="77777777" w:rsidR="000D52C4" w:rsidRPr="007C7B4A" w:rsidRDefault="000D52C4" w:rsidP="007C7B4A">
      <w:pPr>
        <w:rPr>
          <w:sz w:val="20"/>
          <w:szCs w:val="20"/>
        </w:rPr>
        <w:sectPr w:rsidR="000D52C4" w:rsidRPr="007C7B4A" w:rsidSect="00B1397C">
          <w:pgSz w:w="11906" w:h="16838"/>
          <w:pgMar w:top="1440" w:right="1440" w:bottom="1440" w:left="1276" w:header="426" w:footer="708" w:gutter="0"/>
          <w:cols w:space="708"/>
          <w:docGrid w:linePitch="360"/>
        </w:sectPr>
      </w:pPr>
    </w:p>
    <w:p w14:paraId="6969A284" w14:textId="77777777" w:rsidR="00A75EF0" w:rsidRPr="006A3B78" w:rsidRDefault="00A75EF0" w:rsidP="006A3B78">
      <w:pPr>
        <w:pStyle w:val="Heading1"/>
        <w:pBdr>
          <w:bottom w:val="single" w:sz="4" w:space="1" w:color="2E74B5" w:themeColor="accent5" w:themeShade="BF"/>
        </w:pBdr>
        <w:spacing w:before="0"/>
        <w:rPr>
          <w:b/>
          <w:sz w:val="40"/>
          <w:szCs w:val="40"/>
        </w:rPr>
      </w:pPr>
      <w:bookmarkStart w:id="34" w:name="_Toc483404362"/>
      <w:bookmarkStart w:id="35" w:name="_Toc525218542"/>
      <w:r w:rsidRPr="006A3B78">
        <w:rPr>
          <w:b/>
          <w:sz w:val="40"/>
          <w:szCs w:val="40"/>
        </w:rPr>
        <w:lastRenderedPageBreak/>
        <w:t>Introduction</w:t>
      </w:r>
      <w:bookmarkEnd w:id="34"/>
      <w:bookmarkEnd w:id="35"/>
      <w:r w:rsidRPr="006A3B78">
        <w:rPr>
          <w:b/>
          <w:sz w:val="40"/>
          <w:szCs w:val="40"/>
        </w:rPr>
        <w:t xml:space="preserve"> </w:t>
      </w:r>
    </w:p>
    <w:p w14:paraId="148C8A42" w14:textId="77777777" w:rsidR="00A75EF0" w:rsidRPr="000850F6" w:rsidRDefault="00A75EF0" w:rsidP="00A8253C">
      <w:pPr>
        <w:pStyle w:val="Heading2"/>
      </w:pPr>
      <w:bookmarkStart w:id="36" w:name="_Toc483404363"/>
      <w:bookmarkStart w:id="37" w:name="_Toc525218543"/>
      <w:r w:rsidRPr="000850F6">
        <w:t>Purpose</w:t>
      </w:r>
      <w:bookmarkEnd w:id="36"/>
      <w:bookmarkEnd w:id="37"/>
    </w:p>
    <w:p w14:paraId="6EA0B375" w14:textId="77777777" w:rsidR="00A75EF0" w:rsidRDefault="00A75EF0" w:rsidP="00A8253C">
      <w:pPr>
        <w:pStyle w:val="Heading2"/>
      </w:pPr>
      <w:bookmarkStart w:id="38" w:name="_Toc525218544"/>
      <w:r>
        <w:t>Scope</w:t>
      </w:r>
      <w:bookmarkEnd w:id="38"/>
    </w:p>
    <w:p w14:paraId="26117329" w14:textId="77777777" w:rsidR="005544CD" w:rsidRDefault="005544CD" w:rsidP="005544CD">
      <w:pPr>
        <w:pStyle w:val="Heading2"/>
      </w:pPr>
      <w:bookmarkStart w:id="39" w:name="_Toc525218545"/>
      <w:r>
        <w:t>Acronyms and Abbreviations</w:t>
      </w:r>
      <w:bookmarkEnd w:id="39"/>
    </w:p>
    <w:tbl>
      <w:tblPr>
        <w:tblStyle w:val="TableGrid"/>
        <w:tblpPr w:leftFromText="180" w:rightFromText="180" w:vertAnchor="text" w:horzAnchor="margin" w:tblpXSpec="center" w:tblpY="184"/>
        <w:tblW w:w="5000" w:type="pct"/>
        <w:tblLook w:val="04A0" w:firstRow="1" w:lastRow="0" w:firstColumn="1" w:lastColumn="0" w:noHBand="0" w:noVBand="1"/>
      </w:tblPr>
      <w:tblGrid>
        <w:gridCol w:w="703"/>
        <w:gridCol w:w="2411"/>
        <w:gridCol w:w="6066"/>
      </w:tblGrid>
      <w:tr w:rsidR="00AA3A1B" w:rsidRPr="00AA3A1B" w14:paraId="37D48D49" w14:textId="77777777" w:rsidTr="00887463">
        <w:trPr>
          <w:trHeight w:val="412"/>
        </w:trPr>
        <w:tc>
          <w:tcPr>
            <w:tcW w:w="383" w:type="pct"/>
            <w:shd w:val="clear" w:color="auto" w:fill="1F4E79" w:themeFill="accent5" w:themeFillShade="80"/>
          </w:tcPr>
          <w:p w14:paraId="067BB5DA" w14:textId="77777777" w:rsidR="00AA3A1B" w:rsidRPr="00887463" w:rsidRDefault="00AA3A1B" w:rsidP="00887463">
            <w:pPr>
              <w:spacing w:before="120"/>
              <w:rPr>
                <w:b/>
                <w:color w:val="FFFFFF" w:themeColor="background1"/>
              </w:rPr>
            </w:pPr>
            <w:r w:rsidRPr="00887463">
              <w:rPr>
                <w:b/>
                <w:color w:val="FFFFFF" w:themeColor="background1"/>
              </w:rPr>
              <w:t>S. No</w:t>
            </w:r>
          </w:p>
        </w:tc>
        <w:tc>
          <w:tcPr>
            <w:tcW w:w="1313" w:type="pct"/>
            <w:shd w:val="clear" w:color="auto" w:fill="1F4E79" w:themeFill="accent5" w:themeFillShade="80"/>
          </w:tcPr>
          <w:p w14:paraId="52FC2A63" w14:textId="77777777" w:rsidR="00AA3A1B" w:rsidRPr="00887463" w:rsidRDefault="00AA3A1B" w:rsidP="00887463">
            <w:pPr>
              <w:spacing w:before="120"/>
              <w:rPr>
                <w:b/>
                <w:color w:val="FFFFFF" w:themeColor="background1"/>
              </w:rPr>
            </w:pPr>
            <w:r w:rsidRPr="00887463">
              <w:rPr>
                <w:b/>
                <w:color w:val="FFFFFF" w:themeColor="background1"/>
              </w:rPr>
              <w:t>Acronym</w:t>
            </w:r>
          </w:p>
        </w:tc>
        <w:tc>
          <w:tcPr>
            <w:tcW w:w="3304" w:type="pct"/>
            <w:shd w:val="clear" w:color="auto" w:fill="1F4E79" w:themeFill="accent5" w:themeFillShade="80"/>
          </w:tcPr>
          <w:p w14:paraId="2EF2E8AA" w14:textId="77777777" w:rsidR="00AA3A1B" w:rsidRPr="00887463" w:rsidRDefault="00AA3A1B" w:rsidP="00887463">
            <w:pPr>
              <w:spacing w:before="120"/>
              <w:rPr>
                <w:b/>
                <w:color w:val="FFFFFF" w:themeColor="background1"/>
              </w:rPr>
            </w:pPr>
            <w:r w:rsidRPr="00887463">
              <w:rPr>
                <w:b/>
                <w:color w:val="FFFFFF" w:themeColor="background1"/>
              </w:rPr>
              <w:t>Definition</w:t>
            </w:r>
          </w:p>
        </w:tc>
      </w:tr>
      <w:tr w:rsidR="00AA3A1B" w14:paraId="6526F5F2" w14:textId="77777777" w:rsidTr="00997020">
        <w:trPr>
          <w:trHeight w:val="170"/>
        </w:trPr>
        <w:tc>
          <w:tcPr>
            <w:tcW w:w="383" w:type="pct"/>
          </w:tcPr>
          <w:p w14:paraId="703D06F4" w14:textId="77777777" w:rsidR="00AA3A1B" w:rsidRPr="00887463" w:rsidRDefault="00AA3A1B" w:rsidP="00997020">
            <w:pPr>
              <w:spacing w:before="120"/>
              <w:rPr>
                <w:rFonts w:ascii="Arial" w:hAnsi="Arial" w:cs="Arial"/>
                <w:color w:val="000000" w:themeColor="text1"/>
                <w:sz w:val="20"/>
                <w:szCs w:val="20"/>
              </w:rPr>
            </w:pPr>
          </w:p>
        </w:tc>
        <w:tc>
          <w:tcPr>
            <w:tcW w:w="1313" w:type="pct"/>
          </w:tcPr>
          <w:p w14:paraId="7040ABE2" w14:textId="77777777" w:rsidR="00AA3A1B" w:rsidRPr="00887463" w:rsidRDefault="00AA3A1B" w:rsidP="00997020">
            <w:pPr>
              <w:spacing w:before="120"/>
              <w:rPr>
                <w:rFonts w:ascii="Arial" w:hAnsi="Arial" w:cs="Arial"/>
                <w:color w:val="000000" w:themeColor="text1"/>
                <w:sz w:val="20"/>
                <w:szCs w:val="20"/>
              </w:rPr>
            </w:pPr>
          </w:p>
        </w:tc>
        <w:tc>
          <w:tcPr>
            <w:tcW w:w="3304" w:type="pct"/>
          </w:tcPr>
          <w:p w14:paraId="7C0EF702" w14:textId="77777777" w:rsidR="00AA3A1B" w:rsidRPr="00887463" w:rsidRDefault="00AA3A1B" w:rsidP="00997020">
            <w:pPr>
              <w:spacing w:before="120"/>
              <w:rPr>
                <w:rFonts w:ascii="Arial" w:hAnsi="Arial" w:cs="Arial"/>
                <w:color w:val="000000" w:themeColor="text1"/>
                <w:sz w:val="20"/>
                <w:szCs w:val="20"/>
              </w:rPr>
            </w:pPr>
          </w:p>
        </w:tc>
      </w:tr>
      <w:tr w:rsidR="00AA3A1B" w14:paraId="7AA4F1A5" w14:textId="77777777" w:rsidTr="00997020">
        <w:trPr>
          <w:trHeight w:val="170"/>
        </w:trPr>
        <w:tc>
          <w:tcPr>
            <w:tcW w:w="383" w:type="pct"/>
          </w:tcPr>
          <w:p w14:paraId="22B6263F" w14:textId="77777777" w:rsidR="00AA3A1B" w:rsidRPr="00887463" w:rsidRDefault="00AA3A1B" w:rsidP="00997020">
            <w:pPr>
              <w:spacing w:before="120"/>
              <w:rPr>
                <w:rFonts w:ascii="Arial" w:hAnsi="Arial" w:cs="Arial"/>
                <w:color w:val="000000" w:themeColor="text1"/>
                <w:sz w:val="20"/>
                <w:szCs w:val="20"/>
              </w:rPr>
            </w:pPr>
          </w:p>
        </w:tc>
        <w:tc>
          <w:tcPr>
            <w:tcW w:w="1313" w:type="pct"/>
          </w:tcPr>
          <w:p w14:paraId="40E616DA" w14:textId="77777777" w:rsidR="00AA3A1B" w:rsidRPr="00887463" w:rsidRDefault="00AA3A1B" w:rsidP="00997020">
            <w:pPr>
              <w:spacing w:before="120"/>
              <w:rPr>
                <w:rFonts w:ascii="Arial" w:hAnsi="Arial" w:cs="Arial"/>
                <w:color w:val="000000" w:themeColor="text1"/>
                <w:sz w:val="20"/>
                <w:szCs w:val="20"/>
              </w:rPr>
            </w:pPr>
          </w:p>
        </w:tc>
        <w:tc>
          <w:tcPr>
            <w:tcW w:w="3304" w:type="pct"/>
          </w:tcPr>
          <w:p w14:paraId="56078C79" w14:textId="77777777" w:rsidR="00AA3A1B" w:rsidRPr="00887463" w:rsidRDefault="00AA3A1B" w:rsidP="00997020">
            <w:pPr>
              <w:spacing w:before="120"/>
              <w:rPr>
                <w:rFonts w:ascii="Arial" w:hAnsi="Arial" w:cs="Arial"/>
                <w:color w:val="000000" w:themeColor="text1"/>
                <w:sz w:val="20"/>
                <w:szCs w:val="20"/>
              </w:rPr>
            </w:pPr>
          </w:p>
        </w:tc>
      </w:tr>
      <w:tr w:rsidR="00AA3A1B" w14:paraId="70443896" w14:textId="77777777" w:rsidTr="00997020">
        <w:trPr>
          <w:trHeight w:val="170"/>
        </w:trPr>
        <w:tc>
          <w:tcPr>
            <w:tcW w:w="383" w:type="pct"/>
          </w:tcPr>
          <w:p w14:paraId="24D7322A" w14:textId="77777777" w:rsidR="00AA3A1B" w:rsidRPr="00887463" w:rsidRDefault="00AA3A1B" w:rsidP="00997020">
            <w:pPr>
              <w:spacing w:before="120"/>
              <w:rPr>
                <w:rFonts w:ascii="Arial" w:hAnsi="Arial" w:cs="Arial"/>
                <w:color w:val="000000" w:themeColor="text1"/>
                <w:sz w:val="20"/>
                <w:szCs w:val="20"/>
              </w:rPr>
            </w:pPr>
          </w:p>
        </w:tc>
        <w:tc>
          <w:tcPr>
            <w:tcW w:w="1313" w:type="pct"/>
          </w:tcPr>
          <w:p w14:paraId="6EAC4C66" w14:textId="77777777" w:rsidR="00AA3A1B" w:rsidRPr="00887463" w:rsidRDefault="00AA3A1B" w:rsidP="00997020">
            <w:pPr>
              <w:spacing w:before="120"/>
              <w:rPr>
                <w:rFonts w:ascii="Arial" w:hAnsi="Arial" w:cs="Arial"/>
                <w:color w:val="000000" w:themeColor="text1"/>
                <w:sz w:val="20"/>
                <w:szCs w:val="20"/>
              </w:rPr>
            </w:pPr>
          </w:p>
        </w:tc>
        <w:tc>
          <w:tcPr>
            <w:tcW w:w="3304" w:type="pct"/>
          </w:tcPr>
          <w:p w14:paraId="62FBC868" w14:textId="77777777" w:rsidR="00AA3A1B" w:rsidRPr="00887463" w:rsidRDefault="00AA3A1B" w:rsidP="00997020">
            <w:pPr>
              <w:spacing w:before="120"/>
              <w:rPr>
                <w:rFonts w:ascii="Arial" w:hAnsi="Arial" w:cs="Arial"/>
                <w:color w:val="000000" w:themeColor="text1"/>
                <w:sz w:val="20"/>
                <w:szCs w:val="20"/>
              </w:rPr>
            </w:pPr>
          </w:p>
        </w:tc>
      </w:tr>
      <w:tr w:rsidR="00AA3A1B" w14:paraId="19CB8EA6" w14:textId="77777777" w:rsidTr="00997020">
        <w:trPr>
          <w:trHeight w:val="170"/>
        </w:trPr>
        <w:tc>
          <w:tcPr>
            <w:tcW w:w="383" w:type="pct"/>
          </w:tcPr>
          <w:p w14:paraId="043BC789" w14:textId="77777777" w:rsidR="00AA3A1B" w:rsidRPr="00887463" w:rsidRDefault="00AA3A1B" w:rsidP="00997020">
            <w:pPr>
              <w:spacing w:before="120"/>
              <w:rPr>
                <w:rFonts w:ascii="Arial" w:hAnsi="Arial" w:cs="Arial"/>
                <w:color w:val="000000" w:themeColor="text1"/>
                <w:sz w:val="20"/>
                <w:szCs w:val="20"/>
              </w:rPr>
            </w:pPr>
          </w:p>
        </w:tc>
        <w:tc>
          <w:tcPr>
            <w:tcW w:w="1313" w:type="pct"/>
          </w:tcPr>
          <w:p w14:paraId="04627BC2" w14:textId="77777777" w:rsidR="00AA3A1B" w:rsidRPr="00887463" w:rsidRDefault="00AA3A1B" w:rsidP="00997020">
            <w:pPr>
              <w:spacing w:before="120"/>
              <w:rPr>
                <w:rFonts w:ascii="Arial" w:hAnsi="Arial" w:cs="Arial"/>
                <w:color w:val="000000" w:themeColor="text1"/>
                <w:sz w:val="20"/>
                <w:szCs w:val="20"/>
              </w:rPr>
            </w:pPr>
          </w:p>
        </w:tc>
        <w:tc>
          <w:tcPr>
            <w:tcW w:w="3304" w:type="pct"/>
          </w:tcPr>
          <w:p w14:paraId="513282AA" w14:textId="77777777" w:rsidR="00AA3A1B" w:rsidRPr="00887463" w:rsidRDefault="00AA3A1B" w:rsidP="00997020">
            <w:pPr>
              <w:spacing w:before="120"/>
              <w:rPr>
                <w:rFonts w:ascii="Arial" w:hAnsi="Arial" w:cs="Arial"/>
                <w:color w:val="000000" w:themeColor="text1"/>
                <w:sz w:val="20"/>
                <w:szCs w:val="20"/>
              </w:rPr>
            </w:pPr>
          </w:p>
        </w:tc>
      </w:tr>
      <w:tr w:rsidR="00AA3A1B" w14:paraId="49E73EC6" w14:textId="77777777" w:rsidTr="00997020">
        <w:trPr>
          <w:trHeight w:val="170"/>
        </w:trPr>
        <w:tc>
          <w:tcPr>
            <w:tcW w:w="383" w:type="pct"/>
          </w:tcPr>
          <w:p w14:paraId="312C3672" w14:textId="77777777" w:rsidR="00AA3A1B" w:rsidRPr="00887463" w:rsidRDefault="00AA3A1B" w:rsidP="00997020">
            <w:pPr>
              <w:spacing w:before="120"/>
              <w:rPr>
                <w:rFonts w:ascii="Arial" w:hAnsi="Arial" w:cs="Arial"/>
                <w:color w:val="000000" w:themeColor="text1"/>
                <w:sz w:val="20"/>
                <w:szCs w:val="20"/>
              </w:rPr>
            </w:pPr>
          </w:p>
        </w:tc>
        <w:tc>
          <w:tcPr>
            <w:tcW w:w="1313" w:type="pct"/>
          </w:tcPr>
          <w:p w14:paraId="0831797A" w14:textId="77777777" w:rsidR="00AA3A1B" w:rsidRPr="00887463" w:rsidRDefault="00AA3A1B" w:rsidP="00997020">
            <w:pPr>
              <w:spacing w:before="120"/>
              <w:rPr>
                <w:rFonts w:ascii="Arial" w:hAnsi="Arial" w:cs="Arial"/>
                <w:color w:val="000000" w:themeColor="text1"/>
                <w:sz w:val="20"/>
                <w:szCs w:val="20"/>
              </w:rPr>
            </w:pPr>
          </w:p>
        </w:tc>
        <w:tc>
          <w:tcPr>
            <w:tcW w:w="3304" w:type="pct"/>
          </w:tcPr>
          <w:p w14:paraId="6D0DEA6D" w14:textId="77777777" w:rsidR="00AA3A1B" w:rsidRPr="00887463" w:rsidRDefault="00AA3A1B" w:rsidP="00997020">
            <w:pPr>
              <w:spacing w:before="120"/>
              <w:rPr>
                <w:rFonts w:ascii="Arial" w:hAnsi="Arial" w:cs="Arial"/>
                <w:color w:val="000000" w:themeColor="text1"/>
                <w:sz w:val="20"/>
                <w:szCs w:val="20"/>
              </w:rPr>
            </w:pPr>
          </w:p>
        </w:tc>
      </w:tr>
      <w:tr w:rsidR="00AA3A1B" w14:paraId="0019CB06" w14:textId="77777777" w:rsidTr="00997020">
        <w:trPr>
          <w:trHeight w:val="170"/>
        </w:trPr>
        <w:tc>
          <w:tcPr>
            <w:tcW w:w="383" w:type="pct"/>
          </w:tcPr>
          <w:p w14:paraId="4760106A" w14:textId="77777777" w:rsidR="00AA3A1B" w:rsidRPr="00887463" w:rsidRDefault="00AA3A1B" w:rsidP="00997020">
            <w:pPr>
              <w:spacing w:before="120"/>
              <w:rPr>
                <w:rFonts w:ascii="Arial" w:hAnsi="Arial" w:cs="Arial"/>
                <w:color w:val="000000" w:themeColor="text1"/>
                <w:sz w:val="20"/>
                <w:szCs w:val="20"/>
              </w:rPr>
            </w:pPr>
          </w:p>
        </w:tc>
        <w:tc>
          <w:tcPr>
            <w:tcW w:w="1313" w:type="pct"/>
          </w:tcPr>
          <w:p w14:paraId="4B628E38" w14:textId="77777777" w:rsidR="00AA3A1B" w:rsidRPr="00887463" w:rsidRDefault="00AA3A1B" w:rsidP="00997020">
            <w:pPr>
              <w:spacing w:before="120"/>
              <w:rPr>
                <w:rFonts w:ascii="Arial" w:hAnsi="Arial" w:cs="Arial"/>
                <w:color w:val="000000" w:themeColor="text1"/>
                <w:sz w:val="20"/>
                <w:szCs w:val="20"/>
              </w:rPr>
            </w:pPr>
          </w:p>
        </w:tc>
        <w:tc>
          <w:tcPr>
            <w:tcW w:w="3304" w:type="pct"/>
          </w:tcPr>
          <w:p w14:paraId="1EF6E0C6" w14:textId="77777777" w:rsidR="00AA3A1B" w:rsidRPr="00887463" w:rsidRDefault="00AA3A1B" w:rsidP="00997020">
            <w:pPr>
              <w:spacing w:before="120"/>
              <w:rPr>
                <w:rFonts w:ascii="Arial" w:hAnsi="Arial" w:cs="Arial"/>
                <w:color w:val="000000" w:themeColor="text1"/>
                <w:sz w:val="20"/>
                <w:szCs w:val="20"/>
              </w:rPr>
            </w:pPr>
          </w:p>
        </w:tc>
      </w:tr>
      <w:tr w:rsidR="00AA3A1B" w14:paraId="77CFB900" w14:textId="77777777" w:rsidTr="00997020">
        <w:trPr>
          <w:trHeight w:val="170"/>
        </w:trPr>
        <w:tc>
          <w:tcPr>
            <w:tcW w:w="383" w:type="pct"/>
          </w:tcPr>
          <w:p w14:paraId="788E5668" w14:textId="77777777" w:rsidR="00AA3A1B" w:rsidRPr="00887463" w:rsidRDefault="00AA3A1B" w:rsidP="00997020">
            <w:pPr>
              <w:spacing w:before="120"/>
              <w:rPr>
                <w:rFonts w:ascii="Arial" w:hAnsi="Arial" w:cs="Arial"/>
                <w:color w:val="000000" w:themeColor="text1"/>
                <w:sz w:val="20"/>
                <w:szCs w:val="20"/>
              </w:rPr>
            </w:pPr>
          </w:p>
        </w:tc>
        <w:tc>
          <w:tcPr>
            <w:tcW w:w="1313" w:type="pct"/>
          </w:tcPr>
          <w:p w14:paraId="0795BA97" w14:textId="77777777" w:rsidR="00AA3A1B" w:rsidRPr="00887463" w:rsidRDefault="00AA3A1B" w:rsidP="00997020">
            <w:pPr>
              <w:spacing w:before="120"/>
              <w:rPr>
                <w:rFonts w:ascii="Arial" w:hAnsi="Arial" w:cs="Arial"/>
                <w:color w:val="000000" w:themeColor="text1"/>
                <w:sz w:val="20"/>
                <w:szCs w:val="20"/>
              </w:rPr>
            </w:pPr>
          </w:p>
        </w:tc>
        <w:tc>
          <w:tcPr>
            <w:tcW w:w="3304" w:type="pct"/>
          </w:tcPr>
          <w:p w14:paraId="1623D5DA" w14:textId="77777777" w:rsidR="00AA3A1B" w:rsidRPr="00887463" w:rsidRDefault="00AA3A1B" w:rsidP="00997020">
            <w:pPr>
              <w:spacing w:before="120"/>
              <w:rPr>
                <w:rFonts w:ascii="Arial" w:hAnsi="Arial" w:cs="Arial"/>
                <w:color w:val="000000" w:themeColor="text1"/>
                <w:sz w:val="20"/>
                <w:szCs w:val="20"/>
              </w:rPr>
            </w:pPr>
          </w:p>
        </w:tc>
      </w:tr>
      <w:tr w:rsidR="00A44F32" w14:paraId="12EC680B" w14:textId="77777777" w:rsidTr="00997020">
        <w:trPr>
          <w:trHeight w:val="170"/>
        </w:trPr>
        <w:tc>
          <w:tcPr>
            <w:tcW w:w="383" w:type="pct"/>
          </w:tcPr>
          <w:p w14:paraId="76F926AA" w14:textId="77777777" w:rsidR="00A44F32" w:rsidRPr="00887463" w:rsidRDefault="00A44F32" w:rsidP="00997020">
            <w:pPr>
              <w:spacing w:before="120"/>
              <w:rPr>
                <w:rFonts w:ascii="Arial" w:hAnsi="Arial" w:cs="Arial"/>
                <w:color w:val="000000" w:themeColor="text1"/>
                <w:sz w:val="20"/>
                <w:szCs w:val="20"/>
              </w:rPr>
            </w:pPr>
          </w:p>
        </w:tc>
        <w:tc>
          <w:tcPr>
            <w:tcW w:w="1313" w:type="pct"/>
          </w:tcPr>
          <w:p w14:paraId="4F4D36BA" w14:textId="77777777" w:rsidR="00A44F32" w:rsidRPr="00887463" w:rsidRDefault="00A44F32" w:rsidP="00997020">
            <w:pPr>
              <w:spacing w:before="120"/>
              <w:rPr>
                <w:rFonts w:ascii="Arial" w:hAnsi="Arial" w:cs="Arial"/>
                <w:color w:val="000000" w:themeColor="text1"/>
                <w:sz w:val="20"/>
                <w:szCs w:val="20"/>
              </w:rPr>
            </w:pPr>
          </w:p>
        </w:tc>
        <w:tc>
          <w:tcPr>
            <w:tcW w:w="3304" w:type="pct"/>
          </w:tcPr>
          <w:p w14:paraId="603957DB" w14:textId="77777777" w:rsidR="00A44F32" w:rsidRPr="00887463" w:rsidRDefault="00A44F32" w:rsidP="00997020">
            <w:pPr>
              <w:spacing w:before="120"/>
              <w:rPr>
                <w:rFonts w:ascii="Arial" w:hAnsi="Arial" w:cs="Arial"/>
                <w:color w:val="000000" w:themeColor="text1"/>
                <w:sz w:val="20"/>
                <w:szCs w:val="20"/>
              </w:rPr>
            </w:pPr>
          </w:p>
        </w:tc>
      </w:tr>
      <w:tr w:rsidR="00A44F32" w14:paraId="53668EA6" w14:textId="77777777" w:rsidTr="00997020">
        <w:trPr>
          <w:trHeight w:val="170"/>
        </w:trPr>
        <w:tc>
          <w:tcPr>
            <w:tcW w:w="383" w:type="pct"/>
          </w:tcPr>
          <w:p w14:paraId="12602EAA" w14:textId="77777777" w:rsidR="00A44F32" w:rsidRPr="00887463" w:rsidRDefault="00A44F32" w:rsidP="00997020">
            <w:pPr>
              <w:spacing w:before="120"/>
              <w:rPr>
                <w:rFonts w:ascii="Arial" w:hAnsi="Arial" w:cs="Arial"/>
                <w:color w:val="000000" w:themeColor="text1"/>
                <w:sz w:val="20"/>
                <w:szCs w:val="20"/>
              </w:rPr>
            </w:pPr>
          </w:p>
        </w:tc>
        <w:tc>
          <w:tcPr>
            <w:tcW w:w="1313" w:type="pct"/>
          </w:tcPr>
          <w:p w14:paraId="0EEAD9DF" w14:textId="77777777" w:rsidR="00A44F32" w:rsidRPr="00887463" w:rsidRDefault="00A44F32" w:rsidP="00997020">
            <w:pPr>
              <w:spacing w:before="120"/>
              <w:rPr>
                <w:rFonts w:ascii="Arial" w:hAnsi="Arial" w:cs="Arial"/>
                <w:color w:val="000000" w:themeColor="text1"/>
                <w:sz w:val="20"/>
                <w:szCs w:val="20"/>
              </w:rPr>
            </w:pPr>
          </w:p>
        </w:tc>
        <w:tc>
          <w:tcPr>
            <w:tcW w:w="3304" w:type="pct"/>
          </w:tcPr>
          <w:p w14:paraId="62B4F6A2" w14:textId="77777777" w:rsidR="00A44F32" w:rsidRPr="00887463" w:rsidRDefault="00A44F32" w:rsidP="00997020">
            <w:pPr>
              <w:spacing w:before="120"/>
              <w:rPr>
                <w:rFonts w:ascii="Arial" w:hAnsi="Arial" w:cs="Arial"/>
                <w:color w:val="000000" w:themeColor="text1"/>
                <w:sz w:val="20"/>
                <w:szCs w:val="20"/>
              </w:rPr>
            </w:pPr>
          </w:p>
        </w:tc>
      </w:tr>
      <w:tr w:rsidR="00A44F32" w14:paraId="3E6E25CC" w14:textId="77777777" w:rsidTr="00997020">
        <w:trPr>
          <w:trHeight w:val="170"/>
        </w:trPr>
        <w:tc>
          <w:tcPr>
            <w:tcW w:w="383" w:type="pct"/>
          </w:tcPr>
          <w:p w14:paraId="207B626E" w14:textId="77777777" w:rsidR="00A44F32" w:rsidRPr="00887463" w:rsidRDefault="00A44F32" w:rsidP="00997020">
            <w:pPr>
              <w:spacing w:before="120"/>
              <w:rPr>
                <w:rFonts w:ascii="Arial" w:hAnsi="Arial" w:cs="Arial"/>
                <w:color w:val="000000" w:themeColor="text1"/>
                <w:sz w:val="20"/>
                <w:szCs w:val="20"/>
              </w:rPr>
            </w:pPr>
          </w:p>
        </w:tc>
        <w:tc>
          <w:tcPr>
            <w:tcW w:w="1313" w:type="pct"/>
          </w:tcPr>
          <w:p w14:paraId="387BCD8F" w14:textId="77777777" w:rsidR="00A44F32" w:rsidRPr="00887463" w:rsidRDefault="00A44F32" w:rsidP="00997020">
            <w:pPr>
              <w:spacing w:before="120"/>
              <w:rPr>
                <w:rFonts w:ascii="Arial" w:hAnsi="Arial" w:cs="Arial"/>
                <w:color w:val="000000" w:themeColor="text1"/>
                <w:sz w:val="20"/>
                <w:szCs w:val="20"/>
              </w:rPr>
            </w:pPr>
          </w:p>
        </w:tc>
        <w:tc>
          <w:tcPr>
            <w:tcW w:w="3304" w:type="pct"/>
          </w:tcPr>
          <w:p w14:paraId="0089B840" w14:textId="77777777" w:rsidR="00A44F32" w:rsidRPr="00887463" w:rsidRDefault="00A44F32" w:rsidP="00997020">
            <w:pPr>
              <w:spacing w:before="120"/>
              <w:rPr>
                <w:rFonts w:ascii="Arial" w:hAnsi="Arial" w:cs="Arial"/>
                <w:color w:val="000000" w:themeColor="text1"/>
                <w:sz w:val="20"/>
                <w:szCs w:val="20"/>
              </w:rPr>
            </w:pPr>
          </w:p>
        </w:tc>
      </w:tr>
      <w:tr w:rsidR="00A44F32" w14:paraId="044F45F4" w14:textId="77777777" w:rsidTr="00997020">
        <w:trPr>
          <w:trHeight w:val="170"/>
        </w:trPr>
        <w:tc>
          <w:tcPr>
            <w:tcW w:w="383" w:type="pct"/>
          </w:tcPr>
          <w:p w14:paraId="22ACE5F1" w14:textId="77777777" w:rsidR="00A44F32" w:rsidRPr="00887463" w:rsidRDefault="00A44F32" w:rsidP="00997020">
            <w:pPr>
              <w:spacing w:before="120"/>
              <w:rPr>
                <w:rFonts w:ascii="Arial" w:hAnsi="Arial" w:cs="Arial"/>
                <w:color w:val="000000" w:themeColor="text1"/>
                <w:sz w:val="20"/>
                <w:szCs w:val="20"/>
              </w:rPr>
            </w:pPr>
          </w:p>
        </w:tc>
        <w:tc>
          <w:tcPr>
            <w:tcW w:w="1313" w:type="pct"/>
          </w:tcPr>
          <w:p w14:paraId="5DFE23E5" w14:textId="77777777" w:rsidR="00A44F32" w:rsidRPr="00887463" w:rsidRDefault="00A44F32" w:rsidP="00997020">
            <w:pPr>
              <w:spacing w:before="120"/>
              <w:rPr>
                <w:rFonts w:ascii="Arial" w:hAnsi="Arial" w:cs="Arial"/>
                <w:color w:val="000000" w:themeColor="text1"/>
                <w:sz w:val="20"/>
                <w:szCs w:val="20"/>
              </w:rPr>
            </w:pPr>
          </w:p>
        </w:tc>
        <w:tc>
          <w:tcPr>
            <w:tcW w:w="3304" w:type="pct"/>
          </w:tcPr>
          <w:p w14:paraId="79B3DDC2" w14:textId="77777777" w:rsidR="00A44F32" w:rsidRPr="00887463" w:rsidRDefault="00A44F32" w:rsidP="00997020">
            <w:pPr>
              <w:spacing w:before="120"/>
              <w:rPr>
                <w:rFonts w:ascii="Arial" w:hAnsi="Arial" w:cs="Arial"/>
                <w:color w:val="000000" w:themeColor="text1"/>
                <w:sz w:val="20"/>
                <w:szCs w:val="20"/>
              </w:rPr>
            </w:pPr>
          </w:p>
        </w:tc>
      </w:tr>
    </w:tbl>
    <w:p w14:paraId="703B5976" w14:textId="77777777" w:rsidR="005544CD" w:rsidRDefault="005544CD" w:rsidP="00E74A5F">
      <w:pPr>
        <w:jc w:val="center"/>
        <w:rPr>
          <w:rFonts w:ascii="Arial" w:hAnsi="Arial" w:cs="Arial"/>
          <w:sz w:val="20"/>
          <w:szCs w:val="20"/>
          <w:lang w:val="en-US"/>
        </w:rPr>
      </w:pPr>
    </w:p>
    <w:p w14:paraId="2FE3EA12" w14:textId="77777777" w:rsidR="00444673" w:rsidRDefault="00444673" w:rsidP="00E06D13">
      <w:pPr>
        <w:pStyle w:val="Heading1"/>
        <w:pBdr>
          <w:bottom w:val="single" w:sz="4" w:space="1" w:color="2E74B5" w:themeColor="accent5" w:themeShade="BF"/>
        </w:pBdr>
        <w:spacing w:before="0"/>
        <w:rPr>
          <w:b/>
          <w:sz w:val="40"/>
          <w:szCs w:val="40"/>
        </w:rPr>
        <w:sectPr w:rsidR="00444673" w:rsidSect="00B1397C">
          <w:pgSz w:w="11906" w:h="16838"/>
          <w:pgMar w:top="1440" w:right="1440" w:bottom="1440" w:left="1276" w:header="426" w:footer="708" w:gutter="0"/>
          <w:cols w:space="708"/>
          <w:docGrid w:linePitch="360"/>
        </w:sectPr>
      </w:pPr>
    </w:p>
    <w:p w14:paraId="55978516" w14:textId="77777777" w:rsidR="00DC6146" w:rsidRDefault="00DC6146" w:rsidP="00E06D13">
      <w:pPr>
        <w:pStyle w:val="Heading1"/>
        <w:pBdr>
          <w:bottom w:val="single" w:sz="4" w:space="1" w:color="2E74B5" w:themeColor="accent5" w:themeShade="BF"/>
        </w:pBdr>
        <w:spacing w:before="0"/>
        <w:rPr>
          <w:b/>
          <w:sz w:val="40"/>
          <w:szCs w:val="40"/>
        </w:rPr>
        <w:sectPr w:rsidR="00DC6146" w:rsidSect="008125D5">
          <w:type w:val="continuous"/>
          <w:pgSz w:w="11906" w:h="16838"/>
          <w:pgMar w:top="1440" w:right="1440" w:bottom="1440" w:left="1276" w:header="426" w:footer="708" w:gutter="0"/>
          <w:cols w:space="708"/>
          <w:docGrid w:linePitch="360"/>
        </w:sectPr>
      </w:pPr>
    </w:p>
    <w:p w14:paraId="30D980F3" w14:textId="77777777" w:rsidR="00E06D13" w:rsidRPr="006A3B78" w:rsidRDefault="00DC6146" w:rsidP="00E06D13">
      <w:pPr>
        <w:pStyle w:val="Heading1"/>
        <w:pBdr>
          <w:bottom w:val="single" w:sz="4" w:space="1" w:color="2E74B5" w:themeColor="accent5" w:themeShade="BF"/>
        </w:pBdr>
        <w:spacing w:before="0"/>
        <w:rPr>
          <w:b/>
          <w:sz w:val="40"/>
          <w:szCs w:val="40"/>
        </w:rPr>
      </w:pPr>
      <w:bookmarkStart w:id="40" w:name="_Toc525218546"/>
      <w:r>
        <w:rPr>
          <w:b/>
          <w:sz w:val="40"/>
          <w:szCs w:val="40"/>
        </w:rPr>
        <w:lastRenderedPageBreak/>
        <w:t>Next Section</w:t>
      </w:r>
      <w:bookmarkEnd w:id="40"/>
      <w:r w:rsidR="00E06D13" w:rsidRPr="006A3B78">
        <w:rPr>
          <w:b/>
          <w:sz w:val="40"/>
          <w:szCs w:val="40"/>
        </w:rPr>
        <w:t xml:space="preserve"> </w:t>
      </w:r>
    </w:p>
    <w:p w14:paraId="2334A998" w14:textId="77777777" w:rsidR="00314A99" w:rsidRDefault="00DC6146" w:rsidP="00314A99">
      <w:pPr>
        <w:pStyle w:val="Heading2"/>
      </w:pPr>
      <w:bookmarkStart w:id="41" w:name="_Toc525218547"/>
      <w:r>
        <w:t>Sub Section</w:t>
      </w:r>
      <w:bookmarkEnd w:id="41"/>
    </w:p>
    <w:sectPr w:rsidR="00314A99" w:rsidSect="00B1397C">
      <w:pgSz w:w="11906" w:h="16838"/>
      <w:pgMar w:top="1440" w:right="1440" w:bottom="1440"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EB257" w14:textId="77777777" w:rsidR="00182E96" w:rsidRDefault="00182E96" w:rsidP="00AB0E44">
      <w:pPr>
        <w:spacing w:after="0" w:line="240" w:lineRule="auto"/>
      </w:pPr>
      <w:r>
        <w:separator/>
      </w:r>
    </w:p>
  </w:endnote>
  <w:endnote w:type="continuationSeparator" w:id="0">
    <w:p w14:paraId="7A57FFE6" w14:textId="77777777" w:rsidR="00182E96" w:rsidRDefault="00182E96" w:rsidP="00AB0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1704291505"/>
      <w:docPartObj>
        <w:docPartGallery w:val="Page Numbers (Bottom of Page)"/>
        <w:docPartUnique/>
      </w:docPartObj>
    </w:sdtPr>
    <w:sdtEndPr>
      <w:rPr>
        <w:noProof/>
      </w:rPr>
    </w:sdtEndPr>
    <w:sdtContent>
      <w:p w14:paraId="0F64C1A0" w14:textId="77777777" w:rsidR="00D06730" w:rsidRPr="00CB55C3" w:rsidRDefault="00D06730">
        <w:pPr>
          <w:pStyle w:val="Footer"/>
          <w:jc w:val="right"/>
          <w:rPr>
            <w:rFonts w:ascii="Arial" w:hAnsi="Arial" w:cs="Arial"/>
            <w:sz w:val="20"/>
            <w:szCs w:val="20"/>
          </w:rPr>
        </w:pPr>
      </w:p>
      <w:p w14:paraId="2764DC5C" w14:textId="77777777" w:rsidR="00D06730" w:rsidRPr="00CB55C3" w:rsidRDefault="00D06730">
        <w:pPr>
          <w:pStyle w:val="Footer"/>
          <w:jc w:val="right"/>
          <w:rPr>
            <w:rFonts w:ascii="Arial" w:hAnsi="Arial" w:cs="Arial"/>
            <w:sz w:val="20"/>
            <w:szCs w:val="20"/>
          </w:rPr>
        </w:pPr>
        <w:r w:rsidRPr="00CB55C3">
          <w:rPr>
            <w:rFonts w:ascii="Arial" w:hAnsi="Arial" w:cs="Arial"/>
            <w:sz w:val="20"/>
            <w:szCs w:val="20"/>
          </w:rPr>
          <w:fldChar w:fldCharType="begin"/>
        </w:r>
        <w:r w:rsidRPr="00CB55C3">
          <w:rPr>
            <w:rFonts w:ascii="Arial" w:hAnsi="Arial" w:cs="Arial"/>
            <w:sz w:val="20"/>
            <w:szCs w:val="20"/>
          </w:rPr>
          <w:instrText xml:space="preserve"> PAGE   \* MERGEFORMAT </w:instrText>
        </w:r>
        <w:r w:rsidRPr="00CB55C3">
          <w:rPr>
            <w:rFonts w:ascii="Arial" w:hAnsi="Arial" w:cs="Arial"/>
            <w:sz w:val="20"/>
            <w:szCs w:val="20"/>
          </w:rPr>
          <w:fldChar w:fldCharType="separate"/>
        </w:r>
        <w:r>
          <w:rPr>
            <w:rFonts w:ascii="Arial" w:hAnsi="Arial" w:cs="Arial"/>
            <w:noProof/>
            <w:sz w:val="20"/>
            <w:szCs w:val="20"/>
          </w:rPr>
          <w:t>21</w:t>
        </w:r>
        <w:r w:rsidRPr="00CB55C3">
          <w:rPr>
            <w:rFonts w:ascii="Arial" w:hAnsi="Arial" w:cs="Arial"/>
            <w:noProof/>
            <w:sz w:val="20"/>
            <w:szCs w:val="20"/>
          </w:rPr>
          <w:fldChar w:fldCharType="end"/>
        </w:r>
      </w:p>
    </w:sdtContent>
  </w:sdt>
  <w:p w14:paraId="636688F7" w14:textId="24030430" w:rsidR="00D06730" w:rsidRPr="00CB55C3" w:rsidRDefault="00D06730" w:rsidP="00FC517A">
    <w:pPr>
      <w:pStyle w:val="Footer"/>
      <w:jc w:val="both"/>
      <w:rPr>
        <w:rFonts w:ascii="Arial" w:hAnsi="Arial" w:cs="Arial"/>
        <w:sz w:val="20"/>
        <w:szCs w:val="20"/>
      </w:rPr>
    </w:pPr>
    <w:r w:rsidRPr="00CB55C3">
      <w:rPr>
        <w:rFonts w:ascii="Arial" w:hAnsi="Arial" w:cs="Arial"/>
        <w:sz w:val="20"/>
        <w:szCs w:val="20"/>
      </w:rPr>
      <w:t>MuleSoft, Inc. Confidential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F6E46" w14:textId="77777777" w:rsidR="00D06730" w:rsidRDefault="00D06730" w:rsidP="00873343">
    <w:pPr>
      <w:pStyle w:val="NormalWeb"/>
      <w:spacing w:after="0"/>
      <w:ind w:left="4111"/>
      <w:rPr>
        <w:rFonts w:ascii="Calibri" w:hAnsi="Calibri"/>
        <w:sz w:val="16"/>
        <w:szCs w:val="16"/>
      </w:rPr>
    </w:pPr>
  </w:p>
  <w:p w14:paraId="43C63FC8" w14:textId="77777777" w:rsidR="00D06730" w:rsidRPr="00CB55C3" w:rsidRDefault="00D06730" w:rsidP="00873343">
    <w:pPr>
      <w:pStyle w:val="NormalWeb"/>
      <w:spacing w:after="0"/>
      <w:ind w:left="4111"/>
      <w:rPr>
        <w:rFonts w:ascii="Arial" w:hAnsi="Arial" w:cs="Arial"/>
      </w:rPr>
    </w:pPr>
    <w:r>
      <w:rPr>
        <w:rFonts w:ascii="Arial" w:hAnsi="Arial" w:cs="Arial"/>
        <w:noProof/>
        <w:sz w:val="16"/>
        <w:szCs w:val="16"/>
      </w:rPr>
      <mc:AlternateContent>
        <mc:Choice Requires="wps">
          <w:drawing>
            <wp:anchor distT="0" distB="0" distL="114300" distR="114300" simplePos="0" relativeHeight="251659264" behindDoc="0" locked="0" layoutInCell="1" allowOverlap="1" wp14:anchorId="082EE62F" wp14:editId="0A416009">
              <wp:simplePos x="0" y="0"/>
              <wp:positionH relativeFrom="column">
                <wp:posOffset>2552065</wp:posOffset>
              </wp:positionH>
              <wp:positionV relativeFrom="paragraph">
                <wp:posOffset>206375</wp:posOffset>
              </wp:positionV>
              <wp:extent cx="0" cy="838200"/>
              <wp:effectExtent l="19050" t="0" r="19050" b="19050"/>
              <wp:wrapNone/>
              <wp:docPr id="3" name="Straight Connector 3"/>
              <wp:cNvGraphicFramePr/>
              <a:graphic xmlns:a="http://schemas.openxmlformats.org/drawingml/2006/main">
                <a:graphicData uri="http://schemas.microsoft.com/office/word/2010/wordprocessingShape">
                  <wps:wsp>
                    <wps:cNvCnPr/>
                    <wps:spPr>
                      <a:xfrm flipH="1">
                        <a:off x="0" y="0"/>
                        <a:ext cx="0" cy="8382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5A052"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5pt,16.25pt" to="200.9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" strokecolor="#00b0f0" strokeweight="2.25pt">
              <v:stroke joinstyle="miter"/>
            </v:line>
          </w:pict>
        </mc:Fallback>
      </mc:AlternateContent>
    </w:r>
    <w:r w:rsidRPr="00CB55C3">
      <w:rPr>
        <w:rFonts w:ascii="Arial" w:hAnsi="Arial" w:cs="Arial"/>
        <w:sz w:val="16"/>
        <w:szCs w:val="16"/>
      </w:rPr>
      <w:t>COPYRIGHT NOTICE</w:t>
    </w:r>
  </w:p>
  <w:p w14:paraId="2789B905" w14:textId="77777777" w:rsidR="00D06730" w:rsidRPr="00CB55C3" w:rsidRDefault="00D06730" w:rsidP="00873343">
    <w:pPr>
      <w:pStyle w:val="NormalWeb"/>
      <w:spacing w:before="80" w:beforeAutospacing="0" w:after="0"/>
      <w:ind w:left="4111"/>
      <w:rPr>
        <w:rFonts w:ascii="Arial" w:hAnsi="Arial" w:cs="Arial"/>
      </w:rPr>
    </w:pPr>
    <w:r w:rsidRPr="00CB55C3">
      <w:rPr>
        <w:rFonts w:ascii="Arial" w:hAnsi="Arial" w:cs="Arial"/>
        <w:b/>
        <w:bCs/>
        <w:sz w:val="16"/>
        <w:szCs w:val="16"/>
      </w:rPr>
      <w:t>Copyright © 2018 Mulesoft, Inc.</w:t>
    </w:r>
  </w:p>
  <w:p w14:paraId="698BB4BA" w14:textId="77777777" w:rsidR="00D06730" w:rsidRPr="00CB55C3" w:rsidRDefault="00D06730" w:rsidP="00873343">
    <w:pPr>
      <w:pStyle w:val="NormalWeb"/>
      <w:spacing w:before="160" w:beforeAutospacing="0" w:after="0"/>
      <w:ind w:left="4111"/>
      <w:jc w:val="both"/>
      <w:rPr>
        <w:rFonts w:ascii="Arial" w:hAnsi="Arial" w:cs="Arial"/>
        <w:sz w:val="14"/>
        <w:szCs w:val="14"/>
      </w:rPr>
    </w:pPr>
    <w:r w:rsidRPr="00CB55C3">
      <w:rPr>
        <w:rFonts w:ascii="Arial" w:hAnsi="Arial" w:cs="Arial"/>
        <w:sz w:val="14"/>
        <w:szCs w:val="14"/>
      </w:rPr>
      <w:t>All rights reserved. These materials are confidential and proprietary to Mulesoft and no part of these materials should be reproduced, published in any form by any means, electronic or mechanical including photocopy or any information storage or retrieval system nor should the materials be disclosed to third parties without the express written authorization of Mulesoft.</w:t>
    </w:r>
  </w:p>
  <w:p w14:paraId="2FA14173" w14:textId="77777777" w:rsidR="00D06730" w:rsidRDefault="00D06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08F8E" w14:textId="77777777" w:rsidR="00182E96" w:rsidRDefault="00182E96" w:rsidP="00AB0E44">
      <w:pPr>
        <w:spacing w:after="0" w:line="240" w:lineRule="auto"/>
      </w:pPr>
      <w:r>
        <w:separator/>
      </w:r>
    </w:p>
  </w:footnote>
  <w:footnote w:type="continuationSeparator" w:id="0">
    <w:p w14:paraId="574492C1" w14:textId="77777777" w:rsidR="00182E96" w:rsidRDefault="00182E96" w:rsidP="00AB0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9F53" w14:textId="77777777" w:rsidR="00D06730" w:rsidRDefault="00D06730" w:rsidP="00AB0E44">
    <w:pPr>
      <w:pStyle w:val="Header"/>
      <w:tabs>
        <w:tab w:val="clear" w:pos="4513"/>
      </w:tabs>
      <w:ind w:left="-284"/>
    </w:pPr>
    <w:r>
      <w:rPr>
        <w:noProof/>
      </w:rPr>
      <w:drawing>
        <wp:inline distT="0" distB="0" distL="0" distR="0" wp14:anchorId="7F3A882E" wp14:editId="038738E9">
          <wp:extent cx="1495425" cy="448873"/>
          <wp:effectExtent l="0" t="0" r="0" b="8890"/>
          <wp:docPr id="2" name="Picture 2" descr="Image result for mule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3989" t="20992" r="4079" b="26194"/>
                  <a:stretch/>
                </pic:blipFill>
                <pic:spPr bwMode="auto">
                  <a:xfrm>
                    <a:off x="0" y="0"/>
                    <a:ext cx="1525363" cy="457859"/>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1C0AB" w14:textId="77777777" w:rsidR="00D06730" w:rsidRDefault="00D06730">
    <w:pPr>
      <w:pStyle w:val="Header"/>
    </w:pPr>
    <w:r>
      <w:rPr>
        <w:noProof/>
      </w:rPr>
      <w:drawing>
        <wp:inline distT="0" distB="0" distL="0" distR="0" wp14:anchorId="759F0135" wp14:editId="6FFE41CA">
          <wp:extent cx="1495425" cy="448873"/>
          <wp:effectExtent l="0" t="0" r="0" b="8890"/>
          <wp:docPr id="6" name="Picture 6" descr="Image result for mule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3989" t="20992" r="4079" b="26194"/>
                  <a:stretch/>
                </pic:blipFill>
                <pic:spPr bwMode="auto">
                  <a:xfrm>
                    <a:off x="0" y="0"/>
                    <a:ext cx="1525363" cy="45785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712"/>
    <w:multiLevelType w:val="hybridMultilevel"/>
    <w:tmpl w:val="9660739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08B24757"/>
    <w:multiLevelType w:val="hybridMultilevel"/>
    <w:tmpl w:val="3B245270"/>
    <w:lvl w:ilvl="0" w:tplc="37D680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B610F9"/>
    <w:multiLevelType w:val="hybridMultilevel"/>
    <w:tmpl w:val="C5282A54"/>
    <w:lvl w:ilvl="0" w:tplc="1D62AC3A">
      <w:start w:val="1"/>
      <w:numFmt w:val="bullet"/>
      <w:lvlText w:val="•"/>
      <w:lvlJc w:val="left"/>
      <w:pPr>
        <w:tabs>
          <w:tab w:val="num" w:pos="720"/>
        </w:tabs>
        <w:ind w:left="720" w:hanging="360"/>
      </w:pPr>
      <w:rPr>
        <w:rFonts w:ascii="Arial" w:hAnsi="Arial" w:hint="default"/>
      </w:rPr>
    </w:lvl>
    <w:lvl w:ilvl="1" w:tplc="B7606AB4" w:tentative="1">
      <w:start w:val="1"/>
      <w:numFmt w:val="bullet"/>
      <w:lvlText w:val="•"/>
      <w:lvlJc w:val="left"/>
      <w:pPr>
        <w:tabs>
          <w:tab w:val="num" w:pos="1440"/>
        </w:tabs>
        <w:ind w:left="1440" w:hanging="360"/>
      </w:pPr>
      <w:rPr>
        <w:rFonts w:ascii="Arial" w:hAnsi="Arial" w:hint="default"/>
      </w:rPr>
    </w:lvl>
    <w:lvl w:ilvl="2" w:tplc="E2267E20" w:tentative="1">
      <w:start w:val="1"/>
      <w:numFmt w:val="bullet"/>
      <w:lvlText w:val="•"/>
      <w:lvlJc w:val="left"/>
      <w:pPr>
        <w:tabs>
          <w:tab w:val="num" w:pos="2160"/>
        </w:tabs>
        <w:ind w:left="2160" w:hanging="360"/>
      </w:pPr>
      <w:rPr>
        <w:rFonts w:ascii="Arial" w:hAnsi="Arial" w:hint="default"/>
      </w:rPr>
    </w:lvl>
    <w:lvl w:ilvl="3" w:tplc="069AC4A4" w:tentative="1">
      <w:start w:val="1"/>
      <w:numFmt w:val="bullet"/>
      <w:lvlText w:val="•"/>
      <w:lvlJc w:val="left"/>
      <w:pPr>
        <w:tabs>
          <w:tab w:val="num" w:pos="2880"/>
        </w:tabs>
        <w:ind w:left="2880" w:hanging="360"/>
      </w:pPr>
      <w:rPr>
        <w:rFonts w:ascii="Arial" w:hAnsi="Arial" w:hint="default"/>
      </w:rPr>
    </w:lvl>
    <w:lvl w:ilvl="4" w:tplc="507E5EDE" w:tentative="1">
      <w:start w:val="1"/>
      <w:numFmt w:val="bullet"/>
      <w:lvlText w:val="•"/>
      <w:lvlJc w:val="left"/>
      <w:pPr>
        <w:tabs>
          <w:tab w:val="num" w:pos="3600"/>
        </w:tabs>
        <w:ind w:left="3600" w:hanging="360"/>
      </w:pPr>
      <w:rPr>
        <w:rFonts w:ascii="Arial" w:hAnsi="Arial" w:hint="default"/>
      </w:rPr>
    </w:lvl>
    <w:lvl w:ilvl="5" w:tplc="D3C83092" w:tentative="1">
      <w:start w:val="1"/>
      <w:numFmt w:val="bullet"/>
      <w:lvlText w:val="•"/>
      <w:lvlJc w:val="left"/>
      <w:pPr>
        <w:tabs>
          <w:tab w:val="num" w:pos="4320"/>
        </w:tabs>
        <w:ind w:left="4320" w:hanging="360"/>
      </w:pPr>
      <w:rPr>
        <w:rFonts w:ascii="Arial" w:hAnsi="Arial" w:hint="default"/>
      </w:rPr>
    </w:lvl>
    <w:lvl w:ilvl="6" w:tplc="D35ADA96" w:tentative="1">
      <w:start w:val="1"/>
      <w:numFmt w:val="bullet"/>
      <w:lvlText w:val="•"/>
      <w:lvlJc w:val="left"/>
      <w:pPr>
        <w:tabs>
          <w:tab w:val="num" w:pos="5040"/>
        </w:tabs>
        <w:ind w:left="5040" w:hanging="360"/>
      </w:pPr>
      <w:rPr>
        <w:rFonts w:ascii="Arial" w:hAnsi="Arial" w:hint="default"/>
      </w:rPr>
    </w:lvl>
    <w:lvl w:ilvl="7" w:tplc="2FCCF58A" w:tentative="1">
      <w:start w:val="1"/>
      <w:numFmt w:val="bullet"/>
      <w:lvlText w:val="•"/>
      <w:lvlJc w:val="left"/>
      <w:pPr>
        <w:tabs>
          <w:tab w:val="num" w:pos="5760"/>
        </w:tabs>
        <w:ind w:left="5760" w:hanging="360"/>
      </w:pPr>
      <w:rPr>
        <w:rFonts w:ascii="Arial" w:hAnsi="Arial" w:hint="default"/>
      </w:rPr>
    </w:lvl>
    <w:lvl w:ilvl="8" w:tplc="73F4CA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61097A"/>
    <w:multiLevelType w:val="hybridMultilevel"/>
    <w:tmpl w:val="9BB60F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E335E18"/>
    <w:multiLevelType w:val="hybridMultilevel"/>
    <w:tmpl w:val="207237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4C16EE7"/>
    <w:multiLevelType w:val="hybridMultilevel"/>
    <w:tmpl w:val="E1C0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8F3F8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FC5949"/>
    <w:multiLevelType w:val="multilevel"/>
    <w:tmpl w:val="2D50BAA0"/>
    <w:lvl w:ilvl="0">
      <w:start w:val="1"/>
      <w:numFmt w:val="decimal"/>
      <w:lvlText w:val="%1."/>
      <w:lvlJc w:val="left"/>
      <w:pPr>
        <w:ind w:left="360" w:hanging="360"/>
      </w:pPr>
      <w:rPr>
        <w:rFonts w:hint="default"/>
      </w:rPr>
    </w:lvl>
    <w:lvl w:ilvl="1">
      <w:start w:val="10"/>
      <w:numFmt w:val="decimal"/>
      <w:isLgl/>
      <w:lvlText w:val="%1.%2"/>
      <w:lvlJc w:val="left"/>
      <w:pPr>
        <w:ind w:left="720" w:hanging="720"/>
      </w:pPr>
      <w:rPr>
        <w:rFonts w:hint="default"/>
      </w:rPr>
    </w:lvl>
    <w:lvl w:ilvl="2">
      <w:start w:val="1"/>
      <w:numFmt w:val="decimal"/>
      <w:isLgl/>
      <w:lvlText w:val="%1.%2.%3"/>
      <w:lvlJc w:val="left"/>
      <w:pPr>
        <w:ind w:left="9368"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8" w15:restartNumberingAfterBreak="0">
    <w:nsid w:val="1B565A8B"/>
    <w:multiLevelType w:val="hybridMultilevel"/>
    <w:tmpl w:val="F250A90A"/>
    <w:lvl w:ilvl="0" w:tplc="A4EEA7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590C22"/>
    <w:multiLevelType w:val="hybridMultilevel"/>
    <w:tmpl w:val="2F367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2F17BC"/>
    <w:multiLevelType w:val="hybridMultilevel"/>
    <w:tmpl w:val="6B947B04"/>
    <w:lvl w:ilvl="0" w:tplc="A4EEA7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4A5595"/>
    <w:multiLevelType w:val="hybridMultilevel"/>
    <w:tmpl w:val="FB1E4A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11B1F84"/>
    <w:multiLevelType w:val="hybridMultilevel"/>
    <w:tmpl w:val="44C22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914FB0"/>
    <w:multiLevelType w:val="hybridMultilevel"/>
    <w:tmpl w:val="2F344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C77F86"/>
    <w:multiLevelType w:val="multilevel"/>
    <w:tmpl w:val="7C7648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8CD4BD0"/>
    <w:multiLevelType w:val="hybridMultilevel"/>
    <w:tmpl w:val="3BA48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A43794"/>
    <w:multiLevelType w:val="hybridMultilevel"/>
    <w:tmpl w:val="C23E5A82"/>
    <w:lvl w:ilvl="0" w:tplc="96443762">
      <w:start w:val="1"/>
      <w:numFmt w:val="bullet"/>
      <w:lvlText w:val="•"/>
      <w:lvlJc w:val="left"/>
      <w:pPr>
        <w:tabs>
          <w:tab w:val="num" w:pos="720"/>
        </w:tabs>
        <w:ind w:left="720" w:hanging="360"/>
      </w:pPr>
      <w:rPr>
        <w:rFonts w:ascii="Arial" w:hAnsi="Arial" w:hint="default"/>
      </w:rPr>
    </w:lvl>
    <w:lvl w:ilvl="1" w:tplc="11DC6D2A">
      <w:start w:val="5070"/>
      <w:numFmt w:val="bullet"/>
      <w:lvlText w:val="o"/>
      <w:lvlJc w:val="left"/>
      <w:pPr>
        <w:tabs>
          <w:tab w:val="num" w:pos="1440"/>
        </w:tabs>
        <w:ind w:left="1440" w:hanging="360"/>
      </w:pPr>
      <w:rPr>
        <w:rFonts w:ascii="Courier New" w:hAnsi="Courier New" w:hint="default"/>
      </w:rPr>
    </w:lvl>
    <w:lvl w:ilvl="2" w:tplc="833E5092" w:tentative="1">
      <w:start w:val="1"/>
      <w:numFmt w:val="bullet"/>
      <w:lvlText w:val="•"/>
      <w:lvlJc w:val="left"/>
      <w:pPr>
        <w:tabs>
          <w:tab w:val="num" w:pos="2160"/>
        </w:tabs>
        <w:ind w:left="2160" w:hanging="360"/>
      </w:pPr>
      <w:rPr>
        <w:rFonts w:ascii="Arial" w:hAnsi="Arial" w:hint="default"/>
      </w:rPr>
    </w:lvl>
    <w:lvl w:ilvl="3" w:tplc="5E5A0622" w:tentative="1">
      <w:start w:val="1"/>
      <w:numFmt w:val="bullet"/>
      <w:lvlText w:val="•"/>
      <w:lvlJc w:val="left"/>
      <w:pPr>
        <w:tabs>
          <w:tab w:val="num" w:pos="2880"/>
        </w:tabs>
        <w:ind w:left="2880" w:hanging="360"/>
      </w:pPr>
      <w:rPr>
        <w:rFonts w:ascii="Arial" w:hAnsi="Arial" w:hint="default"/>
      </w:rPr>
    </w:lvl>
    <w:lvl w:ilvl="4" w:tplc="AB2C557E" w:tentative="1">
      <w:start w:val="1"/>
      <w:numFmt w:val="bullet"/>
      <w:lvlText w:val="•"/>
      <w:lvlJc w:val="left"/>
      <w:pPr>
        <w:tabs>
          <w:tab w:val="num" w:pos="3600"/>
        </w:tabs>
        <w:ind w:left="3600" w:hanging="360"/>
      </w:pPr>
      <w:rPr>
        <w:rFonts w:ascii="Arial" w:hAnsi="Arial" w:hint="default"/>
      </w:rPr>
    </w:lvl>
    <w:lvl w:ilvl="5" w:tplc="53F2EA16" w:tentative="1">
      <w:start w:val="1"/>
      <w:numFmt w:val="bullet"/>
      <w:lvlText w:val="•"/>
      <w:lvlJc w:val="left"/>
      <w:pPr>
        <w:tabs>
          <w:tab w:val="num" w:pos="4320"/>
        </w:tabs>
        <w:ind w:left="4320" w:hanging="360"/>
      </w:pPr>
      <w:rPr>
        <w:rFonts w:ascii="Arial" w:hAnsi="Arial" w:hint="default"/>
      </w:rPr>
    </w:lvl>
    <w:lvl w:ilvl="6" w:tplc="0D8ACFFE" w:tentative="1">
      <w:start w:val="1"/>
      <w:numFmt w:val="bullet"/>
      <w:lvlText w:val="•"/>
      <w:lvlJc w:val="left"/>
      <w:pPr>
        <w:tabs>
          <w:tab w:val="num" w:pos="5040"/>
        </w:tabs>
        <w:ind w:left="5040" w:hanging="360"/>
      </w:pPr>
      <w:rPr>
        <w:rFonts w:ascii="Arial" w:hAnsi="Arial" w:hint="default"/>
      </w:rPr>
    </w:lvl>
    <w:lvl w:ilvl="7" w:tplc="EF2E47A8" w:tentative="1">
      <w:start w:val="1"/>
      <w:numFmt w:val="bullet"/>
      <w:lvlText w:val="•"/>
      <w:lvlJc w:val="left"/>
      <w:pPr>
        <w:tabs>
          <w:tab w:val="num" w:pos="5760"/>
        </w:tabs>
        <w:ind w:left="5760" w:hanging="360"/>
      </w:pPr>
      <w:rPr>
        <w:rFonts w:ascii="Arial" w:hAnsi="Arial" w:hint="default"/>
      </w:rPr>
    </w:lvl>
    <w:lvl w:ilvl="8" w:tplc="75BC21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1A4294"/>
    <w:multiLevelType w:val="hybridMultilevel"/>
    <w:tmpl w:val="F338331C"/>
    <w:lvl w:ilvl="0" w:tplc="0B3C51FA">
      <w:start w:val="1"/>
      <w:numFmt w:val="bullet"/>
      <w:lvlText w:val="•"/>
      <w:lvlJc w:val="left"/>
      <w:pPr>
        <w:tabs>
          <w:tab w:val="num" w:pos="720"/>
        </w:tabs>
        <w:ind w:left="720" w:hanging="360"/>
      </w:pPr>
      <w:rPr>
        <w:rFonts w:ascii="Arial" w:hAnsi="Arial" w:hint="default"/>
      </w:rPr>
    </w:lvl>
    <w:lvl w:ilvl="1" w:tplc="32F8AA08" w:tentative="1">
      <w:start w:val="1"/>
      <w:numFmt w:val="bullet"/>
      <w:lvlText w:val="•"/>
      <w:lvlJc w:val="left"/>
      <w:pPr>
        <w:tabs>
          <w:tab w:val="num" w:pos="1440"/>
        </w:tabs>
        <w:ind w:left="1440" w:hanging="360"/>
      </w:pPr>
      <w:rPr>
        <w:rFonts w:ascii="Arial" w:hAnsi="Arial" w:hint="default"/>
      </w:rPr>
    </w:lvl>
    <w:lvl w:ilvl="2" w:tplc="6CA6921A" w:tentative="1">
      <w:start w:val="1"/>
      <w:numFmt w:val="bullet"/>
      <w:lvlText w:val="•"/>
      <w:lvlJc w:val="left"/>
      <w:pPr>
        <w:tabs>
          <w:tab w:val="num" w:pos="2160"/>
        </w:tabs>
        <w:ind w:left="2160" w:hanging="360"/>
      </w:pPr>
      <w:rPr>
        <w:rFonts w:ascii="Arial" w:hAnsi="Arial" w:hint="default"/>
      </w:rPr>
    </w:lvl>
    <w:lvl w:ilvl="3" w:tplc="54E89BBC" w:tentative="1">
      <w:start w:val="1"/>
      <w:numFmt w:val="bullet"/>
      <w:lvlText w:val="•"/>
      <w:lvlJc w:val="left"/>
      <w:pPr>
        <w:tabs>
          <w:tab w:val="num" w:pos="2880"/>
        </w:tabs>
        <w:ind w:left="2880" w:hanging="360"/>
      </w:pPr>
      <w:rPr>
        <w:rFonts w:ascii="Arial" w:hAnsi="Arial" w:hint="default"/>
      </w:rPr>
    </w:lvl>
    <w:lvl w:ilvl="4" w:tplc="FBBA917C" w:tentative="1">
      <w:start w:val="1"/>
      <w:numFmt w:val="bullet"/>
      <w:lvlText w:val="•"/>
      <w:lvlJc w:val="left"/>
      <w:pPr>
        <w:tabs>
          <w:tab w:val="num" w:pos="3600"/>
        </w:tabs>
        <w:ind w:left="3600" w:hanging="360"/>
      </w:pPr>
      <w:rPr>
        <w:rFonts w:ascii="Arial" w:hAnsi="Arial" w:hint="default"/>
      </w:rPr>
    </w:lvl>
    <w:lvl w:ilvl="5" w:tplc="EC66A58A" w:tentative="1">
      <w:start w:val="1"/>
      <w:numFmt w:val="bullet"/>
      <w:lvlText w:val="•"/>
      <w:lvlJc w:val="left"/>
      <w:pPr>
        <w:tabs>
          <w:tab w:val="num" w:pos="4320"/>
        </w:tabs>
        <w:ind w:left="4320" w:hanging="360"/>
      </w:pPr>
      <w:rPr>
        <w:rFonts w:ascii="Arial" w:hAnsi="Arial" w:hint="default"/>
      </w:rPr>
    </w:lvl>
    <w:lvl w:ilvl="6" w:tplc="1B001B68" w:tentative="1">
      <w:start w:val="1"/>
      <w:numFmt w:val="bullet"/>
      <w:lvlText w:val="•"/>
      <w:lvlJc w:val="left"/>
      <w:pPr>
        <w:tabs>
          <w:tab w:val="num" w:pos="5040"/>
        </w:tabs>
        <w:ind w:left="5040" w:hanging="360"/>
      </w:pPr>
      <w:rPr>
        <w:rFonts w:ascii="Arial" w:hAnsi="Arial" w:hint="default"/>
      </w:rPr>
    </w:lvl>
    <w:lvl w:ilvl="7" w:tplc="E5826FAC" w:tentative="1">
      <w:start w:val="1"/>
      <w:numFmt w:val="bullet"/>
      <w:lvlText w:val="•"/>
      <w:lvlJc w:val="left"/>
      <w:pPr>
        <w:tabs>
          <w:tab w:val="num" w:pos="5760"/>
        </w:tabs>
        <w:ind w:left="5760" w:hanging="360"/>
      </w:pPr>
      <w:rPr>
        <w:rFonts w:ascii="Arial" w:hAnsi="Arial" w:hint="default"/>
      </w:rPr>
    </w:lvl>
    <w:lvl w:ilvl="8" w:tplc="741A62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700936"/>
    <w:multiLevelType w:val="hybridMultilevel"/>
    <w:tmpl w:val="14B6C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A14CCD"/>
    <w:multiLevelType w:val="hybridMultilevel"/>
    <w:tmpl w:val="4B962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665773"/>
    <w:multiLevelType w:val="hybridMultilevel"/>
    <w:tmpl w:val="5830C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881A07"/>
    <w:multiLevelType w:val="hybridMultilevel"/>
    <w:tmpl w:val="52B66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D92502"/>
    <w:multiLevelType w:val="hybridMultilevel"/>
    <w:tmpl w:val="DA7E9F7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E7B0905"/>
    <w:multiLevelType w:val="hybridMultilevel"/>
    <w:tmpl w:val="DB2EF8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7"/>
    <w:lvlOverride w:ilvl="0">
      <w:startOverride w:val="4"/>
    </w:lvlOverride>
    <w:lvlOverride w:ilvl="1">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20"/>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2"/>
  </w:num>
  <w:num w:numId="18">
    <w:abstractNumId w:val="16"/>
  </w:num>
  <w:num w:numId="19">
    <w:abstractNumId w:val="17"/>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2"/>
  </w:num>
  <w:num w:numId="28">
    <w:abstractNumId w:val="11"/>
  </w:num>
  <w:num w:numId="29">
    <w:abstractNumId w:val="14"/>
  </w:num>
  <w:num w:numId="30">
    <w:abstractNumId w:val="5"/>
  </w:num>
  <w:num w:numId="31">
    <w:abstractNumId w:val="9"/>
  </w:num>
  <w:num w:numId="32">
    <w:abstractNumId w:val="0"/>
  </w:num>
  <w:num w:numId="33">
    <w:abstractNumId w:val="13"/>
  </w:num>
  <w:num w:numId="34">
    <w:abstractNumId w:val="8"/>
  </w:num>
  <w:num w:numId="35">
    <w:abstractNumId w:val="1"/>
  </w:num>
  <w:num w:numId="36">
    <w:abstractNumId w:val="4"/>
  </w:num>
  <w:num w:numId="37">
    <w:abstractNumId w:val="22"/>
  </w:num>
  <w:num w:numId="38">
    <w:abstractNumId w:val="21"/>
  </w:num>
  <w:num w:numId="39">
    <w:abstractNumId w:val="3"/>
  </w:num>
  <w:num w:numId="40">
    <w:abstractNumId w:val="15"/>
  </w:num>
  <w:num w:numId="41">
    <w:abstractNumId w:val="18"/>
  </w:num>
  <w:num w:numId="42">
    <w:abstractNumId w:val="19"/>
  </w:num>
  <w:num w:numId="43">
    <w:abstractNumId w:val="23"/>
  </w:num>
  <w:num w:numId="44">
    <w:abstractNumId w:val="6"/>
  </w:num>
  <w:num w:numId="4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shita">
    <w15:presenceInfo w15:providerId="None" w15:userId="Harshi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E44"/>
    <w:rsid w:val="000020A9"/>
    <w:rsid w:val="0000295A"/>
    <w:rsid w:val="00011029"/>
    <w:rsid w:val="00016BE6"/>
    <w:rsid w:val="00031904"/>
    <w:rsid w:val="00034052"/>
    <w:rsid w:val="0003637E"/>
    <w:rsid w:val="00036D23"/>
    <w:rsid w:val="0004350A"/>
    <w:rsid w:val="00047BFD"/>
    <w:rsid w:val="000572F0"/>
    <w:rsid w:val="00062449"/>
    <w:rsid w:val="00070047"/>
    <w:rsid w:val="000728A7"/>
    <w:rsid w:val="000746D5"/>
    <w:rsid w:val="00084454"/>
    <w:rsid w:val="00084B77"/>
    <w:rsid w:val="000850F6"/>
    <w:rsid w:val="000863CC"/>
    <w:rsid w:val="0009063A"/>
    <w:rsid w:val="000A303D"/>
    <w:rsid w:val="000A42AE"/>
    <w:rsid w:val="000A499A"/>
    <w:rsid w:val="000B0D88"/>
    <w:rsid w:val="000B0FCD"/>
    <w:rsid w:val="000B207B"/>
    <w:rsid w:val="000B2C5E"/>
    <w:rsid w:val="000B6EB7"/>
    <w:rsid w:val="000B76DF"/>
    <w:rsid w:val="000B7D86"/>
    <w:rsid w:val="000B7EB9"/>
    <w:rsid w:val="000C322F"/>
    <w:rsid w:val="000C7D6A"/>
    <w:rsid w:val="000D259B"/>
    <w:rsid w:val="000D300F"/>
    <w:rsid w:val="000D52C4"/>
    <w:rsid w:val="000E330D"/>
    <w:rsid w:val="000E38BB"/>
    <w:rsid w:val="000E45EF"/>
    <w:rsid w:val="000E6644"/>
    <w:rsid w:val="000F4A94"/>
    <w:rsid w:val="0010451C"/>
    <w:rsid w:val="00104D19"/>
    <w:rsid w:val="00104E51"/>
    <w:rsid w:val="00106B41"/>
    <w:rsid w:val="0011174E"/>
    <w:rsid w:val="00113630"/>
    <w:rsid w:val="0011753A"/>
    <w:rsid w:val="0012027B"/>
    <w:rsid w:val="001217F9"/>
    <w:rsid w:val="00121F7A"/>
    <w:rsid w:val="00121FAB"/>
    <w:rsid w:val="0012543B"/>
    <w:rsid w:val="0012691A"/>
    <w:rsid w:val="001274B2"/>
    <w:rsid w:val="00130D5E"/>
    <w:rsid w:val="001311EA"/>
    <w:rsid w:val="00134422"/>
    <w:rsid w:val="001369D4"/>
    <w:rsid w:val="00136C46"/>
    <w:rsid w:val="001453DC"/>
    <w:rsid w:val="00154B08"/>
    <w:rsid w:val="00160463"/>
    <w:rsid w:val="00170BAA"/>
    <w:rsid w:val="00171E18"/>
    <w:rsid w:val="0017397D"/>
    <w:rsid w:val="00174821"/>
    <w:rsid w:val="00180193"/>
    <w:rsid w:val="00182E96"/>
    <w:rsid w:val="00184AC9"/>
    <w:rsid w:val="001B4327"/>
    <w:rsid w:val="001B5297"/>
    <w:rsid w:val="001C05FB"/>
    <w:rsid w:val="001D5EF1"/>
    <w:rsid w:val="001D7220"/>
    <w:rsid w:val="001E594A"/>
    <w:rsid w:val="001F4315"/>
    <w:rsid w:val="001F4A41"/>
    <w:rsid w:val="001F4B47"/>
    <w:rsid w:val="00201119"/>
    <w:rsid w:val="002149B5"/>
    <w:rsid w:val="00215649"/>
    <w:rsid w:val="00217277"/>
    <w:rsid w:val="0021785B"/>
    <w:rsid w:val="002202E4"/>
    <w:rsid w:val="002218E8"/>
    <w:rsid w:val="00224BD0"/>
    <w:rsid w:val="00225B14"/>
    <w:rsid w:val="00225BAB"/>
    <w:rsid w:val="00233EBB"/>
    <w:rsid w:val="00237CD1"/>
    <w:rsid w:val="00243CB9"/>
    <w:rsid w:val="002456A5"/>
    <w:rsid w:val="002478D2"/>
    <w:rsid w:val="00250AED"/>
    <w:rsid w:val="00256338"/>
    <w:rsid w:val="00256D8F"/>
    <w:rsid w:val="0026381E"/>
    <w:rsid w:val="002676C0"/>
    <w:rsid w:val="00271D85"/>
    <w:rsid w:val="00280A8F"/>
    <w:rsid w:val="0028186B"/>
    <w:rsid w:val="00285F4E"/>
    <w:rsid w:val="002873E4"/>
    <w:rsid w:val="00292683"/>
    <w:rsid w:val="002A0C24"/>
    <w:rsid w:val="002A1A2C"/>
    <w:rsid w:val="002C418A"/>
    <w:rsid w:val="002C7166"/>
    <w:rsid w:val="002C7510"/>
    <w:rsid w:val="002D0204"/>
    <w:rsid w:val="002D2C17"/>
    <w:rsid w:val="002E036E"/>
    <w:rsid w:val="002E4FEE"/>
    <w:rsid w:val="002F226E"/>
    <w:rsid w:val="002F5BF2"/>
    <w:rsid w:val="003028F1"/>
    <w:rsid w:val="00304627"/>
    <w:rsid w:val="003046C1"/>
    <w:rsid w:val="00307334"/>
    <w:rsid w:val="003079CF"/>
    <w:rsid w:val="00314A99"/>
    <w:rsid w:val="00315751"/>
    <w:rsid w:val="00320385"/>
    <w:rsid w:val="00337C60"/>
    <w:rsid w:val="00341753"/>
    <w:rsid w:val="00342642"/>
    <w:rsid w:val="003433EA"/>
    <w:rsid w:val="00343687"/>
    <w:rsid w:val="00350A54"/>
    <w:rsid w:val="00351D0F"/>
    <w:rsid w:val="0035507E"/>
    <w:rsid w:val="00362DC9"/>
    <w:rsid w:val="00365AC4"/>
    <w:rsid w:val="00371DF3"/>
    <w:rsid w:val="00374B01"/>
    <w:rsid w:val="0037510C"/>
    <w:rsid w:val="003772D4"/>
    <w:rsid w:val="003776DC"/>
    <w:rsid w:val="00382C3E"/>
    <w:rsid w:val="00385FCE"/>
    <w:rsid w:val="003943E3"/>
    <w:rsid w:val="003948F9"/>
    <w:rsid w:val="003A2AF6"/>
    <w:rsid w:val="003A70EF"/>
    <w:rsid w:val="003B03D5"/>
    <w:rsid w:val="003B2957"/>
    <w:rsid w:val="003B46C1"/>
    <w:rsid w:val="003B494C"/>
    <w:rsid w:val="003B7D41"/>
    <w:rsid w:val="003D413B"/>
    <w:rsid w:val="003D4DE9"/>
    <w:rsid w:val="003D68E9"/>
    <w:rsid w:val="003E0879"/>
    <w:rsid w:val="003E681A"/>
    <w:rsid w:val="003F191D"/>
    <w:rsid w:val="003F5AE1"/>
    <w:rsid w:val="00400A23"/>
    <w:rsid w:val="00406643"/>
    <w:rsid w:val="0040685C"/>
    <w:rsid w:val="004124A3"/>
    <w:rsid w:val="004266E5"/>
    <w:rsid w:val="004320F5"/>
    <w:rsid w:val="00433653"/>
    <w:rsid w:val="00433DE3"/>
    <w:rsid w:val="00442BF2"/>
    <w:rsid w:val="00443EC9"/>
    <w:rsid w:val="00444673"/>
    <w:rsid w:val="00446C1D"/>
    <w:rsid w:val="00453A02"/>
    <w:rsid w:val="00457CCA"/>
    <w:rsid w:val="00460DDF"/>
    <w:rsid w:val="0046326F"/>
    <w:rsid w:val="00467F60"/>
    <w:rsid w:val="0047130A"/>
    <w:rsid w:val="0047377E"/>
    <w:rsid w:val="00473FAC"/>
    <w:rsid w:val="00474194"/>
    <w:rsid w:val="004770E0"/>
    <w:rsid w:val="004819B5"/>
    <w:rsid w:val="00483FAA"/>
    <w:rsid w:val="0048676B"/>
    <w:rsid w:val="00487F25"/>
    <w:rsid w:val="00492855"/>
    <w:rsid w:val="00493F5B"/>
    <w:rsid w:val="00495B19"/>
    <w:rsid w:val="004A2602"/>
    <w:rsid w:val="004B262B"/>
    <w:rsid w:val="004B3D56"/>
    <w:rsid w:val="004C095F"/>
    <w:rsid w:val="004C19F0"/>
    <w:rsid w:val="004D73C3"/>
    <w:rsid w:val="004E17B8"/>
    <w:rsid w:val="004E1A25"/>
    <w:rsid w:val="004F7668"/>
    <w:rsid w:val="00502A0D"/>
    <w:rsid w:val="0050361D"/>
    <w:rsid w:val="005068B8"/>
    <w:rsid w:val="00507D3E"/>
    <w:rsid w:val="00511DAA"/>
    <w:rsid w:val="005152B8"/>
    <w:rsid w:val="0052283B"/>
    <w:rsid w:val="00536AAD"/>
    <w:rsid w:val="00536DED"/>
    <w:rsid w:val="00540622"/>
    <w:rsid w:val="00541BF2"/>
    <w:rsid w:val="00546B29"/>
    <w:rsid w:val="0055026D"/>
    <w:rsid w:val="005523BF"/>
    <w:rsid w:val="00554461"/>
    <w:rsid w:val="005544CD"/>
    <w:rsid w:val="00561126"/>
    <w:rsid w:val="00563156"/>
    <w:rsid w:val="0056399B"/>
    <w:rsid w:val="00563F24"/>
    <w:rsid w:val="00565AB8"/>
    <w:rsid w:val="005728CB"/>
    <w:rsid w:val="00576DD0"/>
    <w:rsid w:val="00577FF2"/>
    <w:rsid w:val="00582BD0"/>
    <w:rsid w:val="00582E3F"/>
    <w:rsid w:val="005841D2"/>
    <w:rsid w:val="00584B5C"/>
    <w:rsid w:val="005853DD"/>
    <w:rsid w:val="00585AEC"/>
    <w:rsid w:val="00593362"/>
    <w:rsid w:val="00594481"/>
    <w:rsid w:val="00595F37"/>
    <w:rsid w:val="005A2CF8"/>
    <w:rsid w:val="005A46C3"/>
    <w:rsid w:val="005A65D0"/>
    <w:rsid w:val="005A75B1"/>
    <w:rsid w:val="005B4B90"/>
    <w:rsid w:val="005B7DB3"/>
    <w:rsid w:val="005C2DB2"/>
    <w:rsid w:val="005C62E2"/>
    <w:rsid w:val="005C6AD4"/>
    <w:rsid w:val="005D0757"/>
    <w:rsid w:val="005D1320"/>
    <w:rsid w:val="005E44B9"/>
    <w:rsid w:val="005E46AA"/>
    <w:rsid w:val="005F097C"/>
    <w:rsid w:val="005F19BA"/>
    <w:rsid w:val="005F2468"/>
    <w:rsid w:val="005F4000"/>
    <w:rsid w:val="0060027B"/>
    <w:rsid w:val="00601FE5"/>
    <w:rsid w:val="006038C6"/>
    <w:rsid w:val="006073B0"/>
    <w:rsid w:val="00612EC8"/>
    <w:rsid w:val="00621A18"/>
    <w:rsid w:val="00623286"/>
    <w:rsid w:val="0062433E"/>
    <w:rsid w:val="006260D6"/>
    <w:rsid w:val="006322DC"/>
    <w:rsid w:val="00646E72"/>
    <w:rsid w:val="00653D8D"/>
    <w:rsid w:val="006546A3"/>
    <w:rsid w:val="0066579A"/>
    <w:rsid w:val="0067296C"/>
    <w:rsid w:val="006730B0"/>
    <w:rsid w:val="0067768E"/>
    <w:rsid w:val="00681A67"/>
    <w:rsid w:val="00685513"/>
    <w:rsid w:val="00697950"/>
    <w:rsid w:val="006A3150"/>
    <w:rsid w:val="006A31ED"/>
    <w:rsid w:val="006A3B78"/>
    <w:rsid w:val="006A4206"/>
    <w:rsid w:val="006B1472"/>
    <w:rsid w:val="006B3DAA"/>
    <w:rsid w:val="006B43BA"/>
    <w:rsid w:val="006B4FB7"/>
    <w:rsid w:val="006B51B7"/>
    <w:rsid w:val="006B5265"/>
    <w:rsid w:val="006C0647"/>
    <w:rsid w:val="006C77F2"/>
    <w:rsid w:val="006D3243"/>
    <w:rsid w:val="006D6D2E"/>
    <w:rsid w:val="006E1270"/>
    <w:rsid w:val="006E3697"/>
    <w:rsid w:val="006F24A2"/>
    <w:rsid w:val="0070357E"/>
    <w:rsid w:val="00704208"/>
    <w:rsid w:val="007051C8"/>
    <w:rsid w:val="00706075"/>
    <w:rsid w:val="007141E3"/>
    <w:rsid w:val="00715E33"/>
    <w:rsid w:val="00716BC7"/>
    <w:rsid w:val="007342C0"/>
    <w:rsid w:val="00734393"/>
    <w:rsid w:val="00735F1A"/>
    <w:rsid w:val="00740B7A"/>
    <w:rsid w:val="00740FBE"/>
    <w:rsid w:val="007457A5"/>
    <w:rsid w:val="00746097"/>
    <w:rsid w:val="007526EA"/>
    <w:rsid w:val="00753E30"/>
    <w:rsid w:val="00755435"/>
    <w:rsid w:val="0075652D"/>
    <w:rsid w:val="0077210E"/>
    <w:rsid w:val="00772836"/>
    <w:rsid w:val="00785649"/>
    <w:rsid w:val="00785D0D"/>
    <w:rsid w:val="0079204F"/>
    <w:rsid w:val="007A111E"/>
    <w:rsid w:val="007A54F9"/>
    <w:rsid w:val="007B2987"/>
    <w:rsid w:val="007B38AA"/>
    <w:rsid w:val="007B4DCD"/>
    <w:rsid w:val="007B5DC3"/>
    <w:rsid w:val="007C0299"/>
    <w:rsid w:val="007C36E5"/>
    <w:rsid w:val="007C5953"/>
    <w:rsid w:val="007C60F9"/>
    <w:rsid w:val="007C64AF"/>
    <w:rsid w:val="007C74F1"/>
    <w:rsid w:val="007C7B4A"/>
    <w:rsid w:val="007D2865"/>
    <w:rsid w:val="007D3F1D"/>
    <w:rsid w:val="007D4E83"/>
    <w:rsid w:val="007D5761"/>
    <w:rsid w:val="007D680E"/>
    <w:rsid w:val="007D7039"/>
    <w:rsid w:val="007D7105"/>
    <w:rsid w:val="007E15C0"/>
    <w:rsid w:val="007E1E55"/>
    <w:rsid w:val="007E2E0C"/>
    <w:rsid w:val="007E3A8F"/>
    <w:rsid w:val="007E431F"/>
    <w:rsid w:val="007F329A"/>
    <w:rsid w:val="007F5246"/>
    <w:rsid w:val="007F5692"/>
    <w:rsid w:val="00810376"/>
    <w:rsid w:val="008125D5"/>
    <w:rsid w:val="008158CE"/>
    <w:rsid w:val="008201DD"/>
    <w:rsid w:val="008242F7"/>
    <w:rsid w:val="00832945"/>
    <w:rsid w:val="00833D01"/>
    <w:rsid w:val="00836681"/>
    <w:rsid w:val="008479D6"/>
    <w:rsid w:val="00853C53"/>
    <w:rsid w:val="00860AE0"/>
    <w:rsid w:val="00861B13"/>
    <w:rsid w:val="00863C2B"/>
    <w:rsid w:val="00873343"/>
    <w:rsid w:val="00873AEB"/>
    <w:rsid w:val="0087558C"/>
    <w:rsid w:val="00875991"/>
    <w:rsid w:val="00876580"/>
    <w:rsid w:val="008766AB"/>
    <w:rsid w:val="00876BB1"/>
    <w:rsid w:val="0088157E"/>
    <w:rsid w:val="00887463"/>
    <w:rsid w:val="00887CA5"/>
    <w:rsid w:val="0089730A"/>
    <w:rsid w:val="008A00A4"/>
    <w:rsid w:val="008A3578"/>
    <w:rsid w:val="008A592A"/>
    <w:rsid w:val="008A6AD5"/>
    <w:rsid w:val="008B352E"/>
    <w:rsid w:val="008C02CC"/>
    <w:rsid w:val="008C0425"/>
    <w:rsid w:val="008C391C"/>
    <w:rsid w:val="008D1AEF"/>
    <w:rsid w:val="008D1F35"/>
    <w:rsid w:val="008D78E9"/>
    <w:rsid w:val="008E2768"/>
    <w:rsid w:val="008E31FD"/>
    <w:rsid w:val="008F42C1"/>
    <w:rsid w:val="008F4CFB"/>
    <w:rsid w:val="008F589A"/>
    <w:rsid w:val="008F68BA"/>
    <w:rsid w:val="00902A27"/>
    <w:rsid w:val="00904634"/>
    <w:rsid w:val="009064F4"/>
    <w:rsid w:val="00910135"/>
    <w:rsid w:val="009112EC"/>
    <w:rsid w:val="00917DD5"/>
    <w:rsid w:val="0092737E"/>
    <w:rsid w:val="00927747"/>
    <w:rsid w:val="00931C31"/>
    <w:rsid w:val="00931C3E"/>
    <w:rsid w:val="00932E2A"/>
    <w:rsid w:val="00934F68"/>
    <w:rsid w:val="00954FE4"/>
    <w:rsid w:val="00956B4A"/>
    <w:rsid w:val="00973036"/>
    <w:rsid w:val="00974212"/>
    <w:rsid w:val="009758AB"/>
    <w:rsid w:val="009918CA"/>
    <w:rsid w:val="00997020"/>
    <w:rsid w:val="009973A1"/>
    <w:rsid w:val="009A0821"/>
    <w:rsid w:val="009A1B92"/>
    <w:rsid w:val="009B09FB"/>
    <w:rsid w:val="009B1424"/>
    <w:rsid w:val="009B4666"/>
    <w:rsid w:val="009C0B26"/>
    <w:rsid w:val="009C38E7"/>
    <w:rsid w:val="009D6C25"/>
    <w:rsid w:val="009E1747"/>
    <w:rsid w:val="009E2BAF"/>
    <w:rsid w:val="009E33B2"/>
    <w:rsid w:val="009E6B84"/>
    <w:rsid w:val="009F2696"/>
    <w:rsid w:val="009F2E07"/>
    <w:rsid w:val="009F79D7"/>
    <w:rsid w:val="00A06348"/>
    <w:rsid w:val="00A130D2"/>
    <w:rsid w:val="00A1599B"/>
    <w:rsid w:val="00A207D1"/>
    <w:rsid w:val="00A3473A"/>
    <w:rsid w:val="00A35EDA"/>
    <w:rsid w:val="00A369D3"/>
    <w:rsid w:val="00A4244E"/>
    <w:rsid w:val="00A44F32"/>
    <w:rsid w:val="00A44F86"/>
    <w:rsid w:val="00A46B8B"/>
    <w:rsid w:val="00A51130"/>
    <w:rsid w:val="00A56394"/>
    <w:rsid w:val="00A56AE9"/>
    <w:rsid w:val="00A6026E"/>
    <w:rsid w:val="00A603FA"/>
    <w:rsid w:val="00A6148D"/>
    <w:rsid w:val="00A62DAB"/>
    <w:rsid w:val="00A72028"/>
    <w:rsid w:val="00A7371F"/>
    <w:rsid w:val="00A74CC7"/>
    <w:rsid w:val="00A75BCC"/>
    <w:rsid w:val="00A75EF0"/>
    <w:rsid w:val="00A808D4"/>
    <w:rsid w:val="00A80E49"/>
    <w:rsid w:val="00A8253C"/>
    <w:rsid w:val="00A86837"/>
    <w:rsid w:val="00A87460"/>
    <w:rsid w:val="00A919A2"/>
    <w:rsid w:val="00A925F9"/>
    <w:rsid w:val="00A92A0B"/>
    <w:rsid w:val="00A94D7B"/>
    <w:rsid w:val="00AA0D96"/>
    <w:rsid w:val="00AA1D8B"/>
    <w:rsid w:val="00AA3A1B"/>
    <w:rsid w:val="00AA720E"/>
    <w:rsid w:val="00AA7339"/>
    <w:rsid w:val="00AB0DAC"/>
    <w:rsid w:val="00AB0E44"/>
    <w:rsid w:val="00AB2653"/>
    <w:rsid w:val="00AB7710"/>
    <w:rsid w:val="00AC5E3F"/>
    <w:rsid w:val="00AD3757"/>
    <w:rsid w:val="00AD3C1F"/>
    <w:rsid w:val="00AE161B"/>
    <w:rsid w:val="00AF0DF4"/>
    <w:rsid w:val="00AF46B5"/>
    <w:rsid w:val="00AF54E1"/>
    <w:rsid w:val="00B074B7"/>
    <w:rsid w:val="00B1397C"/>
    <w:rsid w:val="00B24323"/>
    <w:rsid w:val="00B24E57"/>
    <w:rsid w:val="00B24E90"/>
    <w:rsid w:val="00B27902"/>
    <w:rsid w:val="00B31E76"/>
    <w:rsid w:val="00B33857"/>
    <w:rsid w:val="00B3550B"/>
    <w:rsid w:val="00B36F3A"/>
    <w:rsid w:val="00B4002D"/>
    <w:rsid w:val="00B42737"/>
    <w:rsid w:val="00B453B0"/>
    <w:rsid w:val="00B50E5F"/>
    <w:rsid w:val="00B5111E"/>
    <w:rsid w:val="00B52FC5"/>
    <w:rsid w:val="00B56CC7"/>
    <w:rsid w:val="00B62F0F"/>
    <w:rsid w:val="00B64616"/>
    <w:rsid w:val="00B647E0"/>
    <w:rsid w:val="00B65F3D"/>
    <w:rsid w:val="00B67826"/>
    <w:rsid w:val="00B7428C"/>
    <w:rsid w:val="00B7444E"/>
    <w:rsid w:val="00B87C62"/>
    <w:rsid w:val="00B93E87"/>
    <w:rsid w:val="00BA28C0"/>
    <w:rsid w:val="00BA45CD"/>
    <w:rsid w:val="00BB1823"/>
    <w:rsid w:val="00BB4478"/>
    <w:rsid w:val="00BB5BCF"/>
    <w:rsid w:val="00BC5CD1"/>
    <w:rsid w:val="00BC7AF9"/>
    <w:rsid w:val="00BD4692"/>
    <w:rsid w:val="00BE16A7"/>
    <w:rsid w:val="00BE3CAC"/>
    <w:rsid w:val="00BE791E"/>
    <w:rsid w:val="00BE79F6"/>
    <w:rsid w:val="00BF2F64"/>
    <w:rsid w:val="00BF7B55"/>
    <w:rsid w:val="00C00E63"/>
    <w:rsid w:val="00C05ADB"/>
    <w:rsid w:val="00C062E9"/>
    <w:rsid w:val="00C06838"/>
    <w:rsid w:val="00C06D8B"/>
    <w:rsid w:val="00C0754C"/>
    <w:rsid w:val="00C17C33"/>
    <w:rsid w:val="00C20F46"/>
    <w:rsid w:val="00C30C71"/>
    <w:rsid w:val="00C325FC"/>
    <w:rsid w:val="00C37072"/>
    <w:rsid w:val="00C4024D"/>
    <w:rsid w:val="00C40449"/>
    <w:rsid w:val="00C46A14"/>
    <w:rsid w:val="00C53C23"/>
    <w:rsid w:val="00C54DAA"/>
    <w:rsid w:val="00C74A03"/>
    <w:rsid w:val="00C74AF6"/>
    <w:rsid w:val="00C80078"/>
    <w:rsid w:val="00C8088A"/>
    <w:rsid w:val="00C84BC3"/>
    <w:rsid w:val="00C85C52"/>
    <w:rsid w:val="00C90FC7"/>
    <w:rsid w:val="00C91170"/>
    <w:rsid w:val="00C92561"/>
    <w:rsid w:val="00C9278A"/>
    <w:rsid w:val="00C969DD"/>
    <w:rsid w:val="00CA02C8"/>
    <w:rsid w:val="00CA3248"/>
    <w:rsid w:val="00CA37DF"/>
    <w:rsid w:val="00CB027D"/>
    <w:rsid w:val="00CB55C3"/>
    <w:rsid w:val="00CB6019"/>
    <w:rsid w:val="00CC5EE9"/>
    <w:rsid w:val="00CC6693"/>
    <w:rsid w:val="00CD0538"/>
    <w:rsid w:val="00CD694C"/>
    <w:rsid w:val="00CE1FFF"/>
    <w:rsid w:val="00CE2F85"/>
    <w:rsid w:val="00CE3AC3"/>
    <w:rsid w:val="00CF5543"/>
    <w:rsid w:val="00D02C02"/>
    <w:rsid w:val="00D05779"/>
    <w:rsid w:val="00D0590E"/>
    <w:rsid w:val="00D060B2"/>
    <w:rsid w:val="00D06730"/>
    <w:rsid w:val="00D15658"/>
    <w:rsid w:val="00D23FE7"/>
    <w:rsid w:val="00D252E9"/>
    <w:rsid w:val="00D27673"/>
    <w:rsid w:val="00D30804"/>
    <w:rsid w:val="00D335A8"/>
    <w:rsid w:val="00D342CA"/>
    <w:rsid w:val="00D3466F"/>
    <w:rsid w:val="00D37D6C"/>
    <w:rsid w:val="00D456AF"/>
    <w:rsid w:val="00D6308F"/>
    <w:rsid w:val="00D64F89"/>
    <w:rsid w:val="00D70A72"/>
    <w:rsid w:val="00D73C20"/>
    <w:rsid w:val="00D74BC5"/>
    <w:rsid w:val="00D8538C"/>
    <w:rsid w:val="00D85CD9"/>
    <w:rsid w:val="00D941E7"/>
    <w:rsid w:val="00D961A2"/>
    <w:rsid w:val="00D96FDB"/>
    <w:rsid w:val="00DA4831"/>
    <w:rsid w:val="00DB384E"/>
    <w:rsid w:val="00DC20A9"/>
    <w:rsid w:val="00DC6146"/>
    <w:rsid w:val="00DD2CD0"/>
    <w:rsid w:val="00DD37CB"/>
    <w:rsid w:val="00DD57A4"/>
    <w:rsid w:val="00DE6CE9"/>
    <w:rsid w:val="00DF0E53"/>
    <w:rsid w:val="00DF6460"/>
    <w:rsid w:val="00E04566"/>
    <w:rsid w:val="00E06C07"/>
    <w:rsid w:val="00E06D13"/>
    <w:rsid w:val="00E176D7"/>
    <w:rsid w:val="00E26B4D"/>
    <w:rsid w:val="00E2798B"/>
    <w:rsid w:val="00E35876"/>
    <w:rsid w:val="00E35EA4"/>
    <w:rsid w:val="00E36D18"/>
    <w:rsid w:val="00E466E3"/>
    <w:rsid w:val="00E469A9"/>
    <w:rsid w:val="00E46AFE"/>
    <w:rsid w:val="00E514E4"/>
    <w:rsid w:val="00E51F64"/>
    <w:rsid w:val="00E537F8"/>
    <w:rsid w:val="00E74A5F"/>
    <w:rsid w:val="00E82274"/>
    <w:rsid w:val="00E82A10"/>
    <w:rsid w:val="00E86CE2"/>
    <w:rsid w:val="00E93919"/>
    <w:rsid w:val="00E96A5A"/>
    <w:rsid w:val="00EA1467"/>
    <w:rsid w:val="00EA5B4D"/>
    <w:rsid w:val="00EB164E"/>
    <w:rsid w:val="00EB4561"/>
    <w:rsid w:val="00EC629D"/>
    <w:rsid w:val="00EC6CAC"/>
    <w:rsid w:val="00EC7984"/>
    <w:rsid w:val="00ED0016"/>
    <w:rsid w:val="00ED12F0"/>
    <w:rsid w:val="00ED1BB3"/>
    <w:rsid w:val="00EE13FE"/>
    <w:rsid w:val="00EE20CF"/>
    <w:rsid w:val="00EF0991"/>
    <w:rsid w:val="00F0306E"/>
    <w:rsid w:val="00F03D08"/>
    <w:rsid w:val="00F05AF9"/>
    <w:rsid w:val="00F06950"/>
    <w:rsid w:val="00F112B8"/>
    <w:rsid w:val="00F20E2B"/>
    <w:rsid w:val="00F3239B"/>
    <w:rsid w:val="00F3308F"/>
    <w:rsid w:val="00F33698"/>
    <w:rsid w:val="00F35650"/>
    <w:rsid w:val="00F36A27"/>
    <w:rsid w:val="00F543FF"/>
    <w:rsid w:val="00F55000"/>
    <w:rsid w:val="00F560CC"/>
    <w:rsid w:val="00F5745C"/>
    <w:rsid w:val="00F64835"/>
    <w:rsid w:val="00F6767C"/>
    <w:rsid w:val="00F72A44"/>
    <w:rsid w:val="00F74925"/>
    <w:rsid w:val="00F75B62"/>
    <w:rsid w:val="00F76929"/>
    <w:rsid w:val="00F8133E"/>
    <w:rsid w:val="00F84DFD"/>
    <w:rsid w:val="00F851D4"/>
    <w:rsid w:val="00F8558E"/>
    <w:rsid w:val="00F97C16"/>
    <w:rsid w:val="00FA0AE3"/>
    <w:rsid w:val="00FA31F4"/>
    <w:rsid w:val="00FA43B6"/>
    <w:rsid w:val="00FA52DC"/>
    <w:rsid w:val="00FC0B0A"/>
    <w:rsid w:val="00FC517A"/>
    <w:rsid w:val="00FC7889"/>
    <w:rsid w:val="00FE0B5A"/>
    <w:rsid w:val="00FE1EC7"/>
    <w:rsid w:val="00FE7960"/>
    <w:rsid w:val="00FF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4C26"/>
  <w15:chartTrackingRefBased/>
  <w15:docId w15:val="{C392BCB2-97A4-4EED-BCE7-419626D1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78"/>
    <w:pPr>
      <w:keepNext/>
      <w:keepLines/>
      <w:numPr>
        <w:numId w:val="3"/>
      </w:numPr>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8253C"/>
    <w:pPr>
      <w:keepNext/>
      <w:keepLines/>
      <w:numPr>
        <w:ilvl w:val="1"/>
        <w:numId w:val="3"/>
      </w:numPr>
      <w:spacing w:before="360" w:after="120" w:line="240" w:lineRule="auto"/>
      <w:outlineLvl w:val="1"/>
    </w:pPr>
    <w:rPr>
      <w:rFonts w:ascii="Arial" w:eastAsia="Times New Roman" w:hAnsi="Arial" w:cs="Times New Roman"/>
      <w:b/>
      <w:bCs/>
      <w:color w:val="1F4E79" w:themeColor="accent5" w:themeShade="80"/>
      <w:sz w:val="32"/>
      <w:szCs w:val="26"/>
      <w:lang w:val="en-US"/>
    </w:rPr>
  </w:style>
  <w:style w:type="paragraph" w:styleId="Heading3">
    <w:name w:val="heading 3"/>
    <w:basedOn w:val="Normal"/>
    <w:next w:val="Normal"/>
    <w:link w:val="Heading3Char"/>
    <w:uiPriority w:val="9"/>
    <w:unhideWhenUsed/>
    <w:qFormat/>
    <w:rsid w:val="008B352E"/>
    <w:pPr>
      <w:keepNext/>
      <w:keepLines/>
      <w:numPr>
        <w:ilvl w:val="2"/>
        <w:numId w:val="3"/>
      </w:numPr>
      <w:spacing w:before="160" w:after="120"/>
      <w:outlineLvl w:val="2"/>
    </w:pPr>
    <w:rPr>
      <w:rFonts w:ascii="Arial" w:eastAsiaTheme="majorEastAsia" w:hAnsi="Arial"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5650"/>
    <w:pPr>
      <w:keepNext/>
      <w:keepLines/>
      <w:numPr>
        <w:ilvl w:val="3"/>
        <w:numId w:val="3"/>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6A3B7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3B7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3B7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3B7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B7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E44"/>
  </w:style>
  <w:style w:type="paragraph" w:styleId="Footer">
    <w:name w:val="footer"/>
    <w:basedOn w:val="Normal"/>
    <w:link w:val="FooterChar"/>
    <w:unhideWhenUsed/>
    <w:rsid w:val="00AB0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E44"/>
  </w:style>
  <w:style w:type="paragraph" w:styleId="NormalWeb">
    <w:name w:val="Normal (Web)"/>
    <w:basedOn w:val="Normal"/>
    <w:uiPriority w:val="99"/>
    <w:unhideWhenUsed/>
    <w:rsid w:val="00F64835"/>
    <w:pPr>
      <w:spacing w:before="100" w:beforeAutospacing="1" w:after="115"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D3466F"/>
    <w:pPr>
      <w:spacing w:before="200" w:after="120" w:line="240" w:lineRule="auto"/>
    </w:pPr>
    <w:rPr>
      <w:rFonts w:ascii="Garamond" w:eastAsia="Times New Roman" w:hAnsi="Garamond" w:cs="Times New Roman"/>
      <w:sz w:val="20"/>
      <w:szCs w:val="20"/>
      <w:lang w:val="en-US" w:bidi="en-US"/>
    </w:rPr>
  </w:style>
  <w:style w:type="character" w:customStyle="1" w:styleId="BodyTextChar">
    <w:name w:val="Body Text Char"/>
    <w:basedOn w:val="DefaultParagraphFont"/>
    <w:link w:val="BodyText"/>
    <w:rsid w:val="00D3466F"/>
    <w:rPr>
      <w:rFonts w:ascii="Garamond" w:eastAsia="Times New Roman" w:hAnsi="Garamond" w:cs="Times New Roman"/>
      <w:sz w:val="20"/>
      <w:szCs w:val="20"/>
      <w:lang w:val="en-US" w:bidi="en-US"/>
    </w:rPr>
  </w:style>
  <w:style w:type="paragraph" w:styleId="TOC2">
    <w:name w:val="toc 2"/>
    <w:basedOn w:val="Normal"/>
    <w:next w:val="Normal"/>
    <w:autoRedefine/>
    <w:uiPriority w:val="39"/>
    <w:unhideWhenUsed/>
    <w:rsid w:val="000D52C4"/>
    <w:pPr>
      <w:spacing w:before="120" w:after="120" w:line="240" w:lineRule="auto"/>
      <w:ind w:left="200"/>
    </w:pPr>
    <w:rPr>
      <w:rFonts w:ascii="Calibri" w:eastAsia="Calibri" w:hAnsi="Calibri" w:cs="Times New Roman"/>
      <w:smallCaps/>
      <w:sz w:val="20"/>
      <w:szCs w:val="20"/>
      <w:lang w:val="en-US"/>
    </w:rPr>
  </w:style>
  <w:style w:type="character" w:styleId="Hyperlink">
    <w:name w:val="Hyperlink"/>
    <w:basedOn w:val="DefaultParagraphFont"/>
    <w:uiPriority w:val="99"/>
    <w:unhideWhenUsed/>
    <w:rsid w:val="000D52C4"/>
    <w:rPr>
      <w:color w:val="0000FF"/>
      <w:u w:val="single"/>
    </w:rPr>
  </w:style>
  <w:style w:type="paragraph" w:styleId="TOC3">
    <w:name w:val="toc 3"/>
    <w:basedOn w:val="Normal"/>
    <w:next w:val="Normal"/>
    <w:autoRedefine/>
    <w:uiPriority w:val="39"/>
    <w:unhideWhenUsed/>
    <w:rsid w:val="000D52C4"/>
    <w:pPr>
      <w:tabs>
        <w:tab w:val="right" w:leader="dot" w:pos="9350"/>
      </w:tabs>
      <w:spacing w:before="120" w:after="120" w:line="240" w:lineRule="auto"/>
      <w:ind w:left="403"/>
    </w:pPr>
    <w:rPr>
      <w:rFonts w:ascii="Calibri" w:eastAsia="Calibri" w:hAnsi="Calibri" w:cs="Times New Roman"/>
      <w:i/>
      <w:iCs/>
      <w:sz w:val="20"/>
      <w:szCs w:val="20"/>
      <w:lang w:val="en-US"/>
    </w:rPr>
  </w:style>
  <w:style w:type="character" w:customStyle="1" w:styleId="Heading2Char">
    <w:name w:val="Heading 2 Char"/>
    <w:basedOn w:val="DefaultParagraphFont"/>
    <w:link w:val="Heading2"/>
    <w:uiPriority w:val="9"/>
    <w:rsid w:val="00A8253C"/>
    <w:rPr>
      <w:rFonts w:ascii="Arial" w:eastAsia="Times New Roman" w:hAnsi="Arial" w:cs="Times New Roman"/>
      <w:b/>
      <w:bCs/>
      <w:color w:val="1F4E79" w:themeColor="accent5" w:themeShade="80"/>
      <w:sz w:val="32"/>
      <w:szCs w:val="26"/>
      <w:lang w:val="en-US"/>
    </w:rPr>
  </w:style>
  <w:style w:type="character" w:customStyle="1" w:styleId="Heading3Char">
    <w:name w:val="Heading 3 Char"/>
    <w:basedOn w:val="DefaultParagraphFont"/>
    <w:link w:val="Heading3"/>
    <w:uiPriority w:val="9"/>
    <w:rsid w:val="008B352E"/>
    <w:rPr>
      <w:rFonts w:ascii="Arial" w:eastAsiaTheme="majorEastAsia" w:hAnsi="Arial" w:cstheme="majorBidi"/>
      <w:color w:val="1F3763" w:themeColor="accent1" w:themeShade="7F"/>
      <w:sz w:val="24"/>
      <w:szCs w:val="24"/>
    </w:rPr>
  </w:style>
  <w:style w:type="character" w:customStyle="1" w:styleId="Heading1Char">
    <w:name w:val="Heading 1 Char"/>
    <w:basedOn w:val="DefaultParagraphFont"/>
    <w:link w:val="Heading1"/>
    <w:uiPriority w:val="9"/>
    <w:rsid w:val="006A3B78"/>
    <w:rPr>
      <w:rFonts w:ascii="Arial" w:eastAsiaTheme="majorEastAsia" w:hAnsi="Arial" w:cstheme="majorBidi"/>
      <w:color w:val="2F5496" w:themeColor="accent1" w:themeShade="BF"/>
      <w:sz w:val="32"/>
      <w:szCs w:val="32"/>
    </w:rPr>
  </w:style>
  <w:style w:type="character" w:customStyle="1" w:styleId="Heading4Char">
    <w:name w:val="Heading 4 Char"/>
    <w:basedOn w:val="DefaultParagraphFont"/>
    <w:link w:val="Heading4"/>
    <w:uiPriority w:val="9"/>
    <w:rsid w:val="00F35650"/>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semiHidden/>
    <w:rsid w:val="006A3B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3B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3B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3B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B7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941E7"/>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D941E7"/>
    <w:pPr>
      <w:spacing w:after="100"/>
    </w:pPr>
  </w:style>
  <w:style w:type="paragraph" w:styleId="Caption">
    <w:name w:val="caption"/>
    <w:basedOn w:val="Normal"/>
    <w:next w:val="Normal"/>
    <w:uiPriority w:val="35"/>
    <w:unhideWhenUsed/>
    <w:qFormat/>
    <w:rsid w:val="00C9278A"/>
    <w:pPr>
      <w:spacing w:after="0" w:line="240" w:lineRule="auto"/>
      <w:ind w:left="567"/>
    </w:pPr>
    <w:rPr>
      <w:rFonts w:eastAsiaTheme="minorEastAsia"/>
      <w:b/>
      <w:bCs/>
      <w:sz w:val="18"/>
      <w:szCs w:val="18"/>
    </w:rPr>
  </w:style>
  <w:style w:type="character" w:styleId="UnresolvedMention">
    <w:name w:val="Unresolved Mention"/>
    <w:basedOn w:val="DefaultParagraphFont"/>
    <w:uiPriority w:val="99"/>
    <w:semiHidden/>
    <w:unhideWhenUsed/>
    <w:rsid w:val="008B352E"/>
    <w:rPr>
      <w:color w:val="808080"/>
      <w:shd w:val="clear" w:color="auto" w:fill="E6E6E6"/>
    </w:rPr>
  </w:style>
  <w:style w:type="paragraph" w:styleId="ListParagraph">
    <w:name w:val="List Paragraph"/>
    <w:basedOn w:val="Normal"/>
    <w:uiPriority w:val="34"/>
    <w:qFormat/>
    <w:rsid w:val="00EC6CAC"/>
    <w:pPr>
      <w:ind w:left="720"/>
      <w:contextualSpacing/>
    </w:pPr>
  </w:style>
  <w:style w:type="table" w:styleId="TableGrid">
    <w:name w:val="Table Grid"/>
    <w:basedOn w:val="TableNormal"/>
    <w:uiPriority w:val="39"/>
    <w:rsid w:val="00AA3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26EA"/>
    <w:rPr>
      <w:color w:val="954F72" w:themeColor="followedHyperlink"/>
      <w:u w:val="single"/>
    </w:rPr>
  </w:style>
  <w:style w:type="paragraph" w:styleId="BalloonText">
    <w:name w:val="Balloon Text"/>
    <w:basedOn w:val="Normal"/>
    <w:link w:val="BalloonTextChar"/>
    <w:uiPriority w:val="99"/>
    <w:semiHidden/>
    <w:unhideWhenUsed/>
    <w:rsid w:val="00486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6B"/>
    <w:rPr>
      <w:rFonts w:ascii="Segoe UI" w:hAnsi="Segoe UI" w:cs="Segoe UI"/>
      <w:sz w:val="18"/>
      <w:szCs w:val="18"/>
    </w:rPr>
  </w:style>
  <w:style w:type="paragraph" w:styleId="NoSpacing">
    <w:name w:val="No Spacing"/>
    <w:uiPriority w:val="1"/>
    <w:qFormat/>
    <w:rsid w:val="0000295A"/>
    <w:pPr>
      <w:spacing w:after="0" w:line="240" w:lineRule="auto"/>
    </w:pPr>
  </w:style>
  <w:style w:type="paragraph" w:customStyle="1" w:styleId="gmail-msolistparagraph">
    <w:name w:val="gmail-msolistparagraph"/>
    <w:basedOn w:val="Normal"/>
    <w:rsid w:val="00C40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mail-msonospacing">
    <w:name w:val="gmail-msonospacing"/>
    <w:basedOn w:val="Normal"/>
    <w:rsid w:val="00C404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881">
      <w:bodyDiv w:val="1"/>
      <w:marLeft w:val="0"/>
      <w:marRight w:val="0"/>
      <w:marTop w:val="0"/>
      <w:marBottom w:val="0"/>
      <w:divBdr>
        <w:top w:val="none" w:sz="0" w:space="0" w:color="auto"/>
        <w:left w:val="none" w:sz="0" w:space="0" w:color="auto"/>
        <w:bottom w:val="none" w:sz="0" w:space="0" w:color="auto"/>
        <w:right w:val="none" w:sz="0" w:space="0" w:color="auto"/>
      </w:divBdr>
      <w:divsChild>
        <w:div w:id="1270504016">
          <w:marLeft w:val="0"/>
          <w:marRight w:val="0"/>
          <w:marTop w:val="0"/>
          <w:marBottom w:val="0"/>
          <w:divBdr>
            <w:top w:val="none" w:sz="0" w:space="0" w:color="auto"/>
            <w:left w:val="none" w:sz="0" w:space="0" w:color="auto"/>
            <w:bottom w:val="none" w:sz="0" w:space="0" w:color="auto"/>
            <w:right w:val="none" w:sz="0" w:space="0" w:color="auto"/>
          </w:divBdr>
          <w:divsChild>
            <w:div w:id="1094741609">
              <w:marLeft w:val="0"/>
              <w:marRight w:val="0"/>
              <w:marTop w:val="0"/>
              <w:marBottom w:val="0"/>
              <w:divBdr>
                <w:top w:val="none" w:sz="0" w:space="0" w:color="auto"/>
                <w:left w:val="none" w:sz="0" w:space="0" w:color="auto"/>
                <w:bottom w:val="none" w:sz="0" w:space="0" w:color="auto"/>
                <w:right w:val="none" w:sz="0" w:space="0" w:color="auto"/>
              </w:divBdr>
              <w:divsChild>
                <w:div w:id="21403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9089">
          <w:marLeft w:val="0"/>
          <w:marRight w:val="0"/>
          <w:marTop w:val="0"/>
          <w:marBottom w:val="0"/>
          <w:divBdr>
            <w:top w:val="none" w:sz="0" w:space="0" w:color="auto"/>
            <w:left w:val="none" w:sz="0" w:space="0" w:color="auto"/>
            <w:bottom w:val="none" w:sz="0" w:space="0" w:color="auto"/>
            <w:right w:val="none" w:sz="0" w:space="0" w:color="auto"/>
          </w:divBdr>
        </w:div>
        <w:div w:id="205875133">
          <w:marLeft w:val="0"/>
          <w:marRight w:val="0"/>
          <w:marTop w:val="0"/>
          <w:marBottom w:val="0"/>
          <w:divBdr>
            <w:top w:val="none" w:sz="0" w:space="0" w:color="auto"/>
            <w:left w:val="none" w:sz="0" w:space="0" w:color="auto"/>
            <w:bottom w:val="none" w:sz="0" w:space="0" w:color="auto"/>
            <w:right w:val="none" w:sz="0" w:space="0" w:color="auto"/>
          </w:divBdr>
        </w:div>
        <w:div w:id="1653832302">
          <w:marLeft w:val="0"/>
          <w:marRight w:val="0"/>
          <w:marTop w:val="0"/>
          <w:marBottom w:val="0"/>
          <w:divBdr>
            <w:top w:val="none" w:sz="0" w:space="0" w:color="auto"/>
            <w:left w:val="none" w:sz="0" w:space="0" w:color="auto"/>
            <w:bottom w:val="none" w:sz="0" w:space="0" w:color="auto"/>
            <w:right w:val="none" w:sz="0" w:space="0" w:color="auto"/>
          </w:divBdr>
        </w:div>
        <w:div w:id="2122986917">
          <w:marLeft w:val="0"/>
          <w:marRight w:val="0"/>
          <w:marTop w:val="0"/>
          <w:marBottom w:val="0"/>
          <w:divBdr>
            <w:top w:val="none" w:sz="0" w:space="0" w:color="auto"/>
            <w:left w:val="none" w:sz="0" w:space="0" w:color="auto"/>
            <w:bottom w:val="none" w:sz="0" w:space="0" w:color="auto"/>
            <w:right w:val="none" w:sz="0" w:space="0" w:color="auto"/>
          </w:divBdr>
        </w:div>
      </w:divsChild>
    </w:div>
    <w:div w:id="265582227">
      <w:bodyDiv w:val="1"/>
      <w:marLeft w:val="0"/>
      <w:marRight w:val="0"/>
      <w:marTop w:val="0"/>
      <w:marBottom w:val="0"/>
      <w:divBdr>
        <w:top w:val="none" w:sz="0" w:space="0" w:color="auto"/>
        <w:left w:val="none" w:sz="0" w:space="0" w:color="auto"/>
        <w:bottom w:val="none" w:sz="0" w:space="0" w:color="auto"/>
        <w:right w:val="none" w:sz="0" w:space="0" w:color="auto"/>
      </w:divBdr>
      <w:divsChild>
        <w:div w:id="71782333">
          <w:marLeft w:val="0"/>
          <w:marRight w:val="0"/>
          <w:marTop w:val="0"/>
          <w:marBottom w:val="0"/>
          <w:divBdr>
            <w:top w:val="none" w:sz="0" w:space="0" w:color="auto"/>
            <w:left w:val="none" w:sz="0" w:space="0" w:color="auto"/>
            <w:bottom w:val="none" w:sz="0" w:space="0" w:color="auto"/>
            <w:right w:val="none" w:sz="0" w:space="0" w:color="auto"/>
          </w:divBdr>
        </w:div>
      </w:divsChild>
    </w:div>
    <w:div w:id="1159687140">
      <w:bodyDiv w:val="1"/>
      <w:marLeft w:val="0"/>
      <w:marRight w:val="0"/>
      <w:marTop w:val="0"/>
      <w:marBottom w:val="0"/>
      <w:divBdr>
        <w:top w:val="none" w:sz="0" w:space="0" w:color="auto"/>
        <w:left w:val="none" w:sz="0" w:space="0" w:color="auto"/>
        <w:bottom w:val="none" w:sz="0" w:space="0" w:color="auto"/>
        <w:right w:val="none" w:sz="0" w:space="0" w:color="auto"/>
      </w:divBdr>
      <w:divsChild>
        <w:div w:id="282738994">
          <w:marLeft w:val="274"/>
          <w:marRight w:val="0"/>
          <w:marTop w:val="0"/>
          <w:marBottom w:val="0"/>
          <w:divBdr>
            <w:top w:val="none" w:sz="0" w:space="0" w:color="auto"/>
            <w:left w:val="none" w:sz="0" w:space="0" w:color="auto"/>
            <w:bottom w:val="none" w:sz="0" w:space="0" w:color="auto"/>
            <w:right w:val="none" w:sz="0" w:space="0" w:color="auto"/>
          </w:divBdr>
        </w:div>
        <w:div w:id="437527845">
          <w:marLeft w:val="274"/>
          <w:marRight w:val="0"/>
          <w:marTop w:val="0"/>
          <w:marBottom w:val="0"/>
          <w:divBdr>
            <w:top w:val="none" w:sz="0" w:space="0" w:color="auto"/>
            <w:left w:val="none" w:sz="0" w:space="0" w:color="auto"/>
            <w:bottom w:val="none" w:sz="0" w:space="0" w:color="auto"/>
            <w:right w:val="none" w:sz="0" w:space="0" w:color="auto"/>
          </w:divBdr>
        </w:div>
        <w:div w:id="977566295">
          <w:marLeft w:val="821"/>
          <w:marRight w:val="0"/>
          <w:marTop w:val="0"/>
          <w:marBottom w:val="0"/>
          <w:divBdr>
            <w:top w:val="none" w:sz="0" w:space="0" w:color="auto"/>
            <w:left w:val="none" w:sz="0" w:space="0" w:color="auto"/>
            <w:bottom w:val="none" w:sz="0" w:space="0" w:color="auto"/>
            <w:right w:val="none" w:sz="0" w:space="0" w:color="auto"/>
          </w:divBdr>
        </w:div>
        <w:div w:id="1823891351">
          <w:marLeft w:val="274"/>
          <w:marRight w:val="0"/>
          <w:marTop w:val="0"/>
          <w:marBottom w:val="0"/>
          <w:divBdr>
            <w:top w:val="none" w:sz="0" w:space="0" w:color="auto"/>
            <w:left w:val="none" w:sz="0" w:space="0" w:color="auto"/>
            <w:bottom w:val="none" w:sz="0" w:space="0" w:color="auto"/>
            <w:right w:val="none" w:sz="0" w:space="0" w:color="auto"/>
          </w:divBdr>
        </w:div>
        <w:div w:id="1875775267">
          <w:marLeft w:val="821"/>
          <w:marRight w:val="0"/>
          <w:marTop w:val="0"/>
          <w:marBottom w:val="0"/>
          <w:divBdr>
            <w:top w:val="none" w:sz="0" w:space="0" w:color="auto"/>
            <w:left w:val="none" w:sz="0" w:space="0" w:color="auto"/>
            <w:bottom w:val="none" w:sz="0" w:space="0" w:color="auto"/>
            <w:right w:val="none" w:sz="0" w:space="0" w:color="auto"/>
          </w:divBdr>
        </w:div>
        <w:div w:id="2013491036">
          <w:marLeft w:val="821"/>
          <w:marRight w:val="0"/>
          <w:marTop w:val="0"/>
          <w:marBottom w:val="0"/>
          <w:divBdr>
            <w:top w:val="none" w:sz="0" w:space="0" w:color="auto"/>
            <w:left w:val="none" w:sz="0" w:space="0" w:color="auto"/>
            <w:bottom w:val="none" w:sz="0" w:space="0" w:color="auto"/>
            <w:right w:val="none" w:sz="0" w:space="0" w:color="auto"/>
          </w:divBdr>
        </w:div>
        <w:div w:id="2094885821">
          <w:marLeft w:val="274"/>
          <w:marRight w:val="0"/>
          <w:marTop w:val="0"/>
          <w:marBottom w:val="0"/>
          <w:divBdr>
            <w:top w:val="none" w:sz="0" w:space="0" w:color="auto"/>
            <w:left w:val="none" w:sz="0" w:space="0" w:color="auto"/>
            <w:bottom w:val="none" w:sz="0" w:space="0" w:color="auto"/>
            <w:right w:val="none" w:sz="0" w:space="0" w:color="auto"/>
          </w:divBdr>
        </w:div>
        <w:div w:id="2105221877">
          <w:marLeft w:val="821"/>
          <w:marRight w:val="0"/>
          <w:marTop w:val="0"/>
          <w:marBottom w:val="0"/>
          <w:divBdr>
            <w:top w:val="none" w:sz="0" w:space="0" w:color="auto"/>
            <w:left w:val="none" w:sz="0" w:space="0" w:color="auto"/>
            <w:bottom w:val="none" w:sz="0" w:space="0" w:color="auto"/>
            <w:right w:val="none" w:sz="0" w:space="0" w:color="auto"/>
          </w:divBdr>
        </w:div>
      </w:divsChild>
    </w:div>
    <w:div w:id="1331174498">
      <w:bodyDiv w:val="1"/>
      <w:marLeft w:val="0"/>
      <w:marRight w:val="0"/>
      <w:marTop w:val="0"/>
      <w:marBottom w:val="0"/>
      <w:divBdr>
        <w:top w:val="none" w:sz="0" w:space="0" w:color="auto"/>
        <w:left w:val="none" w:sz="0" w:space="0" w:color="auto"/>
        <w:bottom w:val="none" w:sz="0" w:space="0" w:color="auto"/>
        <w:right w:val="none" w:sz="0" w:space="0" w:color="auto"/>
      </w:divBdr>
    </w:div>
    <w:div w:id="1624843504">
      <w:bodyDiv w:val="1"/>
      <w:marLeft w:val="0"/>
      <w:marRight w:val="0"/>
      <w:marTop w:val="0"/>
      <w:marBottom w:val="0"/>
      <w:divBdr>
        <w:top w:val="none" w:sz="0" w:space="0" w:color="auto"/>
        <w:left w:val="none" w:sz="0" w:space="0" w:color="auto"/>
        <w:bottom w:val="none" w:sz="0" w:space="0" w:color="auto"/>
        <w:right w:val="none" w:sz="0" w:space="0" w:color="auto"/>
      </w:divBdr>
      <w:divsChild>
        <w:div w:id="33390052">
          <w:marLeft w:val="274"/>
          <w:marRight w:val="0"/>
          <w:marTop w:val="0"/>
          <w:marBottom w:val="0"/>
          <w:divBdr>
            <w:top w:val="none" w:sz="0" w:space="0" w:color="auto"/>
            <w:left w:val="none" w:sz="0" w:space="0" w:color="auto"/>
            <w:bottom w:val="none" w:sz="0" w:space="0" w:color="auto"/>
            <w:right w:val="none" w:sz="0" w:space="0" w:color="auto"/>
          </w:divBdr>
        </w:div>
        <w:div w:id="127434037">
          <w:marLeft w:val="274"/>
          <w:marRight w:val="0"/>
          <w:marTop w:val="0"/>
          <w:marBottom w:val="0"/>
          <w:divBdr>
            <w:top w:val="none" w:sz="0" w:space="0" w:color="auto"/>
            <w:left w:val="none" w:sz="0" w:space="0" w:color="auto"/>
            <w:bottom w:val="none" w:sz="0" w:space="0" w:color="auto"/>
            <w:right w:val="none" w:sz="0" w:space="0" w:color="auto"/>
          </w:divBdr>
        </w:div>
        <w:div w:id="387150322">
          <w:marLeft w:val="274"/>
          <w:marRight w:val="0"/>
          <w:marTop w:val="0"/>
          <w:marBottom w:val="0"/>
          <w:divBdr>
            <w:top w:val="none" w:sz="0" w:space="0" w:color="auto"/>
            <w:left w:val="none" w:sz="0" w:space="0" w:color="auto"/>
            <w:bottom w:val="none" w:sz="0" w:space="0" w:color="auto"/>
            <w:right w:val="none" w:sz="0" w:space="0" w:color="auto"/>
          </w:divBdr>
        </w:div>
        <w:div w:id="1234000014">
          <w:marLeft w:val="274"/>
          <w:marRight w:val="0"/>
          <w:marTop w:val="0"/>
          <w:marBottom w:val="0"/>
          <w:divBdr>
            <w:top w:val="none" w:sz="0" w:space="0" w:color="auto"/>
            <w:left w:val="none" w:sz="0" w:space="0" w:color="auto"/>
            <w:bottom w:val="none" w:sz="0" w:space="0" w:color="auto"/>
            <w:right w:val="none" w:sz="0" w:space="0" w:color="auto"/>
          </w:divBdr>
        </w:div>
        <w:div w:id="1462531206">
          <w:marLeft w:val="274"/>
          <w:marRight w:val="0"/>
          <w:marTop w:val="0"/>
          <w:marBottom w:val="0"/>
          <w:divBdr>
            <w:top w:val="none" w:sz="0" w:space="0" w:color="auto"/>
            <w:left w:val="none" w:sz="0" w:space="0" w:color="auto"/>
            <w:bottom w:val="none" w:sz="0" w:space="0" w:color="auto"/>
            <w:right w:val="none" w:sz="0" w:space="0" w:color="auto"/>
          </w:divBdr>
        </w:div>
        <w:div w:id="1758554622">
          <w:marLeft w:val="274"/>
          <w:marRight w:val="0"/>
          <w:marTop w:val="0"/>
          <w:marBottom w:val="0"/>
          <w:divBdr>
            <w:top w:val="none" w:sz="0" w:space="0" w:color="auto"/>
            <w:left w:val="none" w:sz="0" w:space="0" w:color="auto"/>
            <w:bottom w:val="none" w:sz="0" w:space="0" w:color="auto"/>
            <w:right w:val="none" w:sz="0" w:space="0" w:color="auto"/>
          </w:divBdr>
        </w:div>
        <w:div w:id="1914704172">
          <w:marLeft w:val="274"/>
          <w:marRight w:val="0"/>
          <w:marTop w:val="0"/>
          <w:marBottom w:val="0"/>
          <w:divBdr>
            <w:top w:val="none" w:sz="0" w:space="0" w:color="auto"/>
            <w:left w:val="none" w:sz="0" w:space="0" w:color="auto"/>
            <w:bottom w:val="none" w:sz="0" w:space="0" w:color="auto"/>
            <w:right w:val="none" w:sz="0" w:space="0" w:color="auto"/>
          </w:divBdr>
        </w:div>
        <w:div w:id="1928145859">
          <w:marLeft w:val="274"/>
          <w:marRight w:val="0"/>
          <w:marTop w:val="0"/>
          <w:marBottom w:val="0"/>
          <w:divBdr>
            <w:top w:val="none" w:sz="0" w:space="0" w:color="auto"/>
            <w:left w:val="none" w:sz="0" w:space="0" w:color="auto"/>
            <w:bottom w:val="none" w:sz="0" w:space="0" w:color="auto"/>
            <w:right w:val="none" w:sz="0" w:space="0" w:color="auto"/>
          </w:divBdr>
        </w:div>
        <w:div w:id="1955553319">
          <w:marLeft w:val="274"/>
          <w:marRight w:val="0"/>
          <w:marTop w:val="0"/>
          <w:marBottom w:val="0"/>
          <w:divBdr>
            <w:top w:val="none" w:sz="0" w:space="0" w:color="auto"/>
            <w:left w:val="none" w:sz="0" w:space="0" w:color="auto"/>
            <w:bottom w:val="none" w:sz="0" w:space="0" w:color="auto"/>
            <w:right w:val="none" w:sz="0" w:space="0" w:color="auto"/>
          </w:divBdr>
        </w:div>
      </w:divsChild>
    </w:div>
    <w:div w:id="1745371378">
      <w:bodyDiv w:val="1"/>
      <w:marLeft w:val="0"/>
      <w:marRight w:val="0"/>
      <w:marTop w:val="0"/>
      <w:marBottom w:val="0"/>
      <w:divBdr>
        <w:top w:val="none" w:sz="0" w:space="0" w:color="auto"/>
        <w:left w:val="none" w:sz="0" w:space="0" w:color="auto"/>
        <w:bottom w:val="none" w:sz="0" w:space="0" w:color="auto"/>
        <w:right w:val="none" w:sz="0" w:space="0" w:color="auto"/>
      </w:divBdr>
      <w:divsChild>
        <w:div w:id="602615376">
          <w:marLeft w:val="274"/>
          <w:marRight w:val="0"/>
          <w:marTop w:val="0"/>
          <w:marBottom w:val="0"/>
          <w:divBdr>
            <w:top w:val="none" w:sz="0" w:space="0" w:color="auto"/>
            <w:left w:val="none" w:sz="0" w:space="0" w:color="auto"/>
            <w:bottom w:val="none" w:sz="0" w:space="0" w:color="auto"/>
            <w:right w:val="none" w:sz="0" w:space="0" w:color="auto"/>
          </w:divBdr>
        </w:div>
        <w:div w:id="1150944284">
          <w:marLeft w:val="274"/>
          <w:marRight w:val="0"/>
          <w:marTop w:val="0"/>
          <w:marBottom w:val="0"/>
          <w:divBdr>
            <w:top w:val="none" w:sz="0" w:space="0" w:color="auto"/>
            <w:left w:val="none" w:sz="0" w:space="0" w:color="auto"/>
            <w:bottom w:val="none" w:sz="0" w:space="0" w:color="auto"/>
            <w:right w:val="none" w:sz="0" w:space="0" w:color="auto"/>
          </w:divBdr>
        </w:div>
        <w:div w:id="1860318391">
          <w:marLeft w:val="274"/>
          <w:marRight w:val="0"/>
          <w:marTop w:val="0"/>
          <w:marBottom w:val="0"/>
          <w:divBdr>
            <w:top w:val="none" w:sz="0" w:space="0" w:color="auto"/>
            <w:left w:val="none" w:sz="0" w:space="0" w:color="auto"/>
            <w:bottom w:val="none" w:sz="0" w:space="0" w:color="auto"/>
            <w:right w:val="none" w:sz="0" w:space="0" w:color="auto"/>
          </w:divBdr>
        </w:div>
      </w:divsChild>
    </w:div>
    <w:div w:id="20528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6ADD-6340-4021-B1D5-3CEE8976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8</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Harshita</cp:lastModifiedBy>
  <cp:revision>24</cp:revision>
  <dcterms:created xsi:type="dcterms:W3CDTF">2018-09-26T13:02:00Z</dcterms:created>
  <dcterms:modified xsi:type="dcterms:W3CDTF">2018-09-30T04:51:00Z</dcterms:modified>
</cp:coreProperties>
</file>